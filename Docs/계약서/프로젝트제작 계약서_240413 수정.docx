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C2013" w14:textId="77777777" w:rsidR="001C5E5A" w:rsidRPr="000B2226" w:rsidRDefault="001C5E5A">
      <w:pPr>
        <w:rPr>
          <w:rFonts w:ascii="나눔바른고딕" w:eastAsia="나눔바른고딕" w:hAnsi="나눔바른고딕"/>
        </w:rPr>
      </w:pPr>
    </w:p>
    <w:p w14:paraId="57A72389" w14:textId="3838F52E" w:rsidR="001C5E5A" w:rsidRPr="000B2226" w:rsidRDefault="005711E3">
      <w:pPr>
        <w:pStyle w:val="DefaultParagraphStyle"/>
        <w:jc w:val="center"/>
        <w:rPr>
          <w:rFonts w:ascii="나눔바른고딕" w:eastAsia="나눔바른고딕" w:hAnsi="나눔바른고딕"/>
        </w:rPr>
      </w:pPr>
      <w:r>
        <w:rPr>
          <w:rStyle w:val="DefaultTextRunStyle"/>
          <w:rFonts w:ascii="나눔바른고딕" w:eastAsia="나눔바른고딕" w:hAnsi="나눔바른고딕" w:hint="eastAsia"/>
          <w:b/>
          <w:bCs/>
          <w:sz w:val="40"/>
          <w:szCs w:val="40"/>
        </w:rPr>
        <w:t xml:space="preserve">모자관리기 </w:t>
      </w:r>
      <w:r w:rsidR="00497700">
        <w:rPr>
          <w:rStyle w:val="DefaultTextRunStyle"/>
          <w:rFonts w:ascii="나눔바른고딕" w:eastAsia="나눔바른고딕" w:hAnsi="나눔바른고딕" w:hint="eastAsia"/>
          <w:b/>
          <w:bCs/>
          <w:sz w:val="40"/>
          <w:szCs w:val="40"/>
        </w:rPr>
        <w:t xml:space="preserve">프로젝트 </w:t>
      </w:r>
      <w:r w:rsidR="00F27999" w:rsidRPr="000B2226">
        <w:rPr>
          <w:rStyle w:val="DefaultTextRunStyle"/>
          <w:rFonts w:ascii="나눔바른고딕" w:eastAsia="나눔바른고딕" w:hAnsi="나눔바른고딕"/>
          <w:b/>
          <w:bCs/>
          <w:sz w:val="40"/>
          <w:szCs w:val="40"/>
        </w:rPr>
        <w:t>제작</w:t>
      </w:r>
      <w:r w:rsidR="00BB1597">
        <w:rPr>
          <w:rStyle w:val="DefaultTextRunStyle"/>
          <w:rFonts w:ascii="나눔바른고딕" w:eastAsia="나눔바른고딕" w:hAnsi="나눔바른고딕" w:hint="eastAsia"/>
          <w:b/>
          <w:bCs/>
          <w:sz w:val="40"/>
          <w:szCs w:val="40"/>
        </w:rPr>
        <w:t xml:space="preserve"> </w:t>
      </w:r>
      <w:r w:rsidR="00F27999" w:rsidRPr="000B2226">
        <w:rPr>
          <w:rStyle w:val="DefaultTextRunStyle"/>
          <w:rFonts w:ascii="나눔바른고딕" w:eastAsia="나눔바른고딕" w:hAnsi="나눔바른고딕"/>
          <w:b/>
          <w:bCs/>
          <w:sz w:val="40"/>
          <w:szCs w:val="40"/>
        </w:rPr>
        <w:t>계약서</w:t>
      </w:r>
    </w:p>
    <w:p w14:paraId="420B262C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40C449F0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455561DD" w14:textId="51A4152C" w:rsidR="001C5E5A" w:rsidRPr="000B2226" w:rsidRDefault="00D33313" w:rsidP="005055F8">
      <w:pPr>
        <w:pStyle w:val="DefaultParagraphStyle"/>
        <w:spacing w:line="282" w:lineRule="auto"/>
        <w:rPr>
          <w:rFonts w:ascii="나눔바른고딕" w:eastAsia="나눔바른고딕" w:hAnsi="나눔바른고딕"/>
        </w:rPr>
      </w:pPr>
      <w:r>
        <w:rPr>
          <w:rStyle w:val="DefaultTextRunStyle"/>
          <w:rFonts w:ascii="나눔바른고딕" w:eastAsia="나눔바른고딕" w:hAnsi="나눔바른고딕"/>
        </w:rPr>
        <w:t>㈜</w:t>
      </w:r>
      <w:proofErr w:type="spellStart"/>
      <w:proofErr w:type="gramStart"/>
      <w:r w:rsidR="005711E3">
        <w:rPr>
          <w:rStyle w:val="DefaultTextRunStyle"/>
          <w:rFonts w:ascii="나눔바른고딕" w:eastAsia="나눔바른고딕" w:hAnsi="나눔바른고딕" w:hint="eastAsia"/>
        </w:rPr>
        <w:t>하프하프</w:t>
      </w:r>
      <w:proofErr w:type="spellEnd"/>
      <w:r w:rsidR="005461BE">
        <w:rPr>
          <w:rStyle w:val="DefaultTextRunStyle"/>
          <w:rFonts w:ascii="나눔바른고딕" w:eastAsia="나눔바른고딕" w:hAnsi="나눔바른고딕"/>
        </w:rPr>
        <w:t xml:space="preserve"> 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  <w:r w:rsidR="00F27999" w:rsidRPr="000B2226">
        <w:rPr>
          <w:rStyle w:val="DefaultTextRunStyle"/>
          <w:rFonts w:ascii="나눔바른고딕" w:eastAsia="나눔바른고딕" w:hAnsi="나눔바른고딕"/>
        </w:rPr>
        <w:t>(</w:t>
      </w:r>
      <w:proofErr w:type="gramEnd"/>
      <w:r w:rsidR="00F27999" w:rsidRPr="000B2226">
        <w:rPr>
          <w:rStyle w:val="DefaultTextRunStyle"/>
          <w:rFonts w:ascii="나눔바른고딕" w:eastAsia="나눔바른고딕" w:hAnsi="나눔바른고딕"/>
        </w:rPr>
        <w:t xml:space="preserve">이하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0B2226">
        <w:rPr>
          <w:rStyle w:val="DefaultTextRunStyle"/>
          <w:rFonts w:ascii="나눔바른고딕" w:eastAsia="나눔바른고딕" w:hAnsi="나눔바른고딕" w:hint="eastAsia"/>
        </w:rPr>
        <w:t>갑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="00F27999" w:rsidRPr="000B2226">
        <w:rPr>
          <w:rStyle w:val="DefaultTextRunStyle"/>
          <w:rFonts w:ascii="나눔바른고딕" w:eastAsia="나눔바른고딕" w:hAnsi="나눔바른고딕"/>
        </w:rPr>
        <w:t>이라 한다)와</w:t>
      </w:r>
      <w:r>
        <w:rPr>
          <w:rStyle w:val="DefaultTextRunStyle"/>
          <w:rFonts w:ascii="나눔바른고딕" w:eastAsia="나눔바른고딕" w:hAnsi="나눔바른고딕" w:hint="eastAsia"/>
        </w:rPr>
        <w:t xml:space="preserve"> </w:t>
      </w:r>
      <w:r w:rsidR="005711E3">
        <w:rPr>
          <w:rStyle w:val="DefaultTextRunStyle"/>
          <w:rFonts w:ascii="나눔바른고딕" w:eastAsia="나눔바른고딕" w:hAnsi="나눔바른고딕" w:hint="eastAsia"/>
        </w:rPr>
        <w:t>신현석</w:t>
      </w:r>
      <w:r w:rsidR="00F27999" w:rsidRPr="000B2226">
        <w:rPr>
          <w:rStyle w:val="DefaultTextRunStyle"/>
          <w:rFonts w:ascii="나눔바른고딕" w:eastAsia="나눔바른고딕" w:hAnsi="나눔바른고딕"/>
        </w:rPr>
        <w:t xml:space="preserve">(이하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0B2226">
        <w:rPr>
          <w:rStyle w:val="DefaultTextRunStyle"/>
          <w:rFonts w:ascii="나눔바른고딕" w:eastAsia="나눔바른고딕" w:hAnsi="나눔바른고딕" w:hint="eastAsia"/>
        </w:rPr>
        <w:t>을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="00F27999" w:rsidRPr="000B2226">
        <w:rPr>
          <w:rStyle w:val="DefaultTextRunStyle"/>
          <w:rFonts w:ascii="나눔바른고딕" w:eastAsia="나눔바른고딕" w:hAnsi="나눔바른고딕"/>
        </w:rPr>
        <w:t>이라 한다)</w:t>
      </w:r>
      <w:r>
        <w:rPr>
          <w:rStyle w:val="DefaultTextRunStyle"/>
          <w:rFonts w:ascii="나눔바른고딕" w:eastAsia="나눔바른고딕" w:hAnsi="나눔바른고딕" w:hint="eastAsia"/>
        </w:rPr>
        <w:t>은</w:t>
      </w:r>
      <w:r w:rsidR="00F27999" w:rsidRPr="000B2226">
        <w:rPr>
          <w:rStyle w:val="DefaultTextRunStyle"/>
          <w:rFonts w:ascii="나눔바른고딕" w:eastAsia="나눔바른고딕" w:hAnsi="나눔바른고딕"/>
        </w:rPr>
        <w:t xml:space="preserve"> 아래와 같이 </w:t>
      </w:r>
      <w:r w:rsidR="00497700">
        <w:rPr>
          <w:rStyle w:val="DefaultTextRunStyle"/>
          <w:rFonts w:ascii="나눔바른고딕" w:eastAsia="나눔바른고딕" w:hAnsi="나눔바른고딕" w:hint="eastAsia"/>
        </w:rPr>
        <w:t xml:space="preserve">프로젝트 </w:t>
      </w:r>
      <w:r w:rsidR="00F27999" w:rsidRPr="000B2226">
        <w:rPr>
          <w:rStyle w:val="DefaultTextRunStyle"/>
          <w:rFonts w:ascii="나눔바른고딕" w:eastAsia="나눔바른고딕" w:hAnsi="나눔바른고딕"/>
        </w:rPr>
        <w:t xml:space="preserve">제작계약을 체결하고 신의와 성실로 계약사항을 성실히 이행할 것을 확약한다. </w:t>
      </w:r>
    </w:p>
    <w:p w14:paraId="779847C7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 </w:t>
      </w:r>
    </w:p>
    <w:p w14:paraId="28069E19" w14:textId="77777777" w:rsidR="001C5E5A" w:rsidRPr="000B2226" w:rsidRDefault="00F27999">
      <w:pPr>
        <w:pStyle w:val="DefaultParagraphStyle"/>
        <w:ind w:left="-20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제 1 조 【 계약의 목적 】</w:t>
      </w:r>
    </w:p>
    <w:p w14:paraId="20EBE1DA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14442796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본 계약은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594F60">
        <w:rPr>
          <w:rStyle w:val="DefaultTextRunStyle"/>
          <w:rFonts w:ascii="나눔바른고딕" w:eastAsia="나눔바른고딕" w:hAnsi="나눔바른고딕" w:hint="eastAsia"/>
        </w:rPr>
        <w:t>갑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이 제작 의뢰한 </w:t>
      </w:r>
      <w:r w:rsidR="00497700">
        <w:rPr>
          <w:rStyle w:val="DefaultTextRunStyle"/>
          <w:rFonts w:ascii="나눔바른고딕" w:eastAsia="나눔바른고딕" w:hAnsi="나눔바른고딕" w:hint="eastAsia"/>
        </w:rPr>
        <w:t xml:space="preserve">프로젝트 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제작을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2910F1">
        <w:rPr>
          <w:rStyle w:val="DefaultTextRunStyle"/>
          <w:rFonts w:ascii="나눔바른고딕" w:eastAsia="나눔바른고딕" w:hAnsi="나눔바른고딕" w:hint="eastAsia"/>
        </w:rPr>
        <w:t>을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>이 제작하는데 있어 서로의 권리와 의무를 명확히 하는데 있다.</w:t>
      </w:r>
    </w:p>
    <w:p w14:paraId="15AF7299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06CC078A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5C49F633" w14:textId="7C9E6829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제 2 조 【계약</w:t>
      </w:r>
      <w:r w:rsidR="00EC7795">
        <w:rPr>
          <w:rStyle w:val="DefaultTextRunStyle"/>
          <w:rFonts w:ascii="나눔바른고딕" w:eastAsia="나눔바른고딕" w:hAnsi="나눔바른고딕" w:hint="eastAsia"/>
          <w:b/>
          <w:bCs/>
          <w:sz w:val="22"/>
          <w:szCs w:val="22"/>
        </w:rPr>
        <w:t>의 범위</w:t>
      </w: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】</w:t>
      </w:r>
    </w:p>
    <w:p w14:paraId="1C76DDCB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3C11C1DE" w14:textId="7B269CFB" w:rsidR="001A5FDA" w:rsidRDefault="007454C3" w:rsidP="00D3496C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>“</w:t>
      </w:r>
      <w:r w:rsidRPr="007454C3">
        <w:rPr>
          <w:rStyle w:val="DefaultTextRunStyle"/>
          <w:rFonts w:ascii="나눔바른고딕" w:eastAsia="나눔바른고딕" w:hAnsi="나눔바른고딕" w:hint="eastAsia"/>
        </w:rPr>
        <w:t>을</w:t>
      </w:r>
      <w:r w:rsidRPr="000B2226">
        <w:rPr>
          <w:rStyle w:val="DefaultTextRunStyle"/>
          <w:rFonts w:ascii="나눔바른고딕" w:eastAsia="나눔바른고딕" w:hAnsi="나눔바른고딕"/>
        </w:rPr>
        <w:t>“</w:t>
      </w:r>
      <w:r>
        <w:rPr>
          <w:rStyle w:val="DefaultTextRunStyle"/>
          <w:rFonts w:ascii="나눔바른고딕" w:eastAsia="나눔바른고딕" w:hAnsi="나눔바른고딕" w:hint="eastAsia"/>
        </w:rPr>
        <w:t>은</w:t>
      </w:r>
      <w:r w:rsidRPr="007454C3">
        <w:rPr>
          <w:rStyle w:val="DefaultTextRunStyle"/>
          <w:rFonts w:ascii="나눔바른고딕" w:eastAsia="나눔바른고딕" w:hAnsi="나눔바른고딕" w:hint="eastAsia"/>
        </w:rPr>
        <w:t xml:space="preserve"> </w:t>
      </w:r>
      <w:r w:rsidRPr="000B2226">
        <w:rPr>
          <w:rStyle w:val="DefaultTextRunStyle"/>
          <w:rFonts w:ascii="나눔바른고딕" w:eastAsia="나눔바른고딕" w:hAnsi="나눔바른고딕"/>
        </w:rPr>
        <w:t>“</w:t>
      </w:r>
      <w:r>
        <w:rPr>
          <w:rStyle w:val="DefaultTextRunStyle"/>
          <w:rFonts w:ascii="나눔바른고딕" w:eastAsia="나눔바른고딕" w:hAnsi="나눔바른고딕" w:hint="eastAsia"/>
        </w:rPr>
        <w:t>갑</w:t>
      </w:r>
      <w:r w:rsidRPr="000B2226">
        <w:rPr>
          <w:rStyle w:val="DefaultTextRunStyle"/>
          <w:rFonts w:ascii="나눔바른고딕" w:eastAsia="나눔바른고딕" w:hAnsi="나눔바른고딕"/>
        </w:rPr>
        <w:t>”</w:t>
      </w:r>
      <w:r>
        <w:rPr>
          <w:rStyle w:val="DefaultTextRunStyle"/>
          <w:rFonts w:ascii="나눔바른고딕" w:eastAsia="나눔바른고딕" w:hAnsi="나눔바른고딕" w:hint="eastAsia"/>
        </w:rPr>
        <w:t>이</w:t>
      </w:r>
      <w:r w:rsidRPr="007454C3">
        <w:rPr>
          <w:rStyle w:val="DefaultTextRunStyle"/>
          <w:rFonts w:ascii="나눔바른고딕" w:eastAsia="나눔바른고딕" w:hAnsi="나눔바른고딕" w:hint="eastAsia"/>
        </w:rPr>
        <w:t xml:space="preserve"> 제</w:t>
      </w:r>
      <w:r>
        <w:rPr>
          <w:rStyle w:val="DefaultTextRunStyle"/>
          <w:rFonts w:ascii="나눔바른고딕" w:eastAsia="나눔바른고딕" w:hAnsi="나눔바른고딕" w:hint="eastAsia"/>
        </w:rPr>
        <w:t xml:space="preserve">공한 원본 제작물을 </w:t>
      </w:r>
      <w:r w:rsidR="00A455E1">
        <w:rPr>
          <w:rStyle w:val="DefaultTextRunStyle"/>
          <w:rFonts w:ascii="나눔바른고딕" w:eastAsia="나눔바른고딕" w:hAnsi="나눔바른고딕" w:hint="eastAsia"/>
        </w:rPr>
        <w:t xml:space="preserve">역 설계하여, </w:t>
      </w:r>
      <w:r w:rsidR="001A5FDA">
        <w:rPr>
          <w:rStyle w:val="DefaultTextRunStyle"/>
          <w:rFonts w:ascii="나눔바른고딕" w:eastAsia="나눔바른고딕" w:hAnsi="나눔바른고딕" w:hint="eastAsia"/>
        </w:rPr>
        <w:t>동일한 동작을 수행하는</w:t>
      </w:r>
      <w:r w:rsidR="00B33139">
        <w:rPr>
          <w:rStyle w:val="DefaultTextRunStyle"/>
          <w:rFonts w:ascii="나눔바른고딕" w:eastAsia="나눔바른고딕" w:hAnsi="나눔바른고딕" w:hint="eastAsia"/>
        </w:rPr>
        <w:t xml:space="preserve"> 새로운</w:t>
      </w:r>
      <w:r w:rsidR="001A5FDA">
        <w:rPr>
          <w:rStyle w:val="DefaultTextRunStyle"/>
          <w:rFonts w:ascii="나눔바른고딕" w:eastAsia="나눔바른고딕" w:hAnsi="나눔바른고딕" w:hint="eastAsia"/>
        </w:rPr>
        <w:t xml:space="preserve"> 제작물을 개발한다.</w:t>
      </w:r>
    </w:p>
    <w:p w14:paraId="457082AA" w14:textId="6EDD6910" w:rsidR="007454C3" w:rsidRDefault="001A5FDA" w:rsidP="00D3496C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  <w:r>
        <w:rPr>
          <w:rStyle w:val="DefaultTextRunStyle"/>
          <w:rFonts w:ascii="나눔바른고딕" w:eastAsia="나눔바른고딕" w:hAnsi="나눔바른고딕"/>
        </w:rPr>
        <w:t>“</w:t>
      </w:r>
      <w:r>
        <w:rPr>
          <w:rStyle w:val="DefaultTextRunStyle"/>
          <w:rFonts w:ascii="나눔바른고딕" w:eastAsia="나눔바른고딕" w:hAnsi="나눔바른고딕" w:hint="eastAsia"/>
        </w:rPr>
        <w:t>을</w:t>
      </w:r>
      <w:r>
        <w:rPr>
          <w:rStyle w:val="DefaultTextRunStyle"/>
          <w:rFonts w:ascii="나눔바른고딕" w:eastAsia="나눔바른고딕" w:hAnsi="나눔바른고딕"/>
        </w:rPr>
        <w:t>”</w:t>
      </w:r>
      <w:r>
        <w:rPr>
          <w:rStyle w:val="DefaultTextRunStyle"/>
          <w:rFonts w:ascii="나눔바른고딕" w:eastAsia="나눔바른고딕" w:hAnsi="나눔바른고딕" w:hint="eastAsia"/>
        </w:rPr>
        <w:t xml:space="preserve">은 </w:t>
      </w:r>
      <w:r w:rsidR="008A192B">
        <w:rPr>
          <w:rStyle w:val="DefaultTextRunStyle"/>
          <w:rFonts w:ascii="나눔바른고딕" w:eastAsia="나눔바른고딕" w:hAnsi="나눔바른고딕" w:hint="eastAsia"/>
        </w:rPr>
        <w:t xml:space="preserve">계약기간의 만료 이전에 </w:t>
      </w:r>
      <w:r w:rsidR="00A455E1">
        <w:rPr>
          <w:rStyle w:val="DefaultTextRunStyle"/>
          <w:rFonts w:ascii="나눔바른고딕" w:eastAsia="나눔바른고딕" w:hAnsi="나눔바른고딕" w:hint="eastAsia"/>
        </w:rPr>
        <w:t>다음 각 호의 결과물을</w:t>
      </w:r>
      <w:r w:rsidR="008A192B">
        <w:rPr>
          <w:rStyle w:val="DefaultTextRunStyle"/>
          <w:rFonts w:ascii="나눔바른고딕" w:eastAsia="나눔바른고딕" w:hAnsi="나눔바른고딕" w:hint="eastAsia"/>
        </w:rPr>
        <w:t xml:space="preserve"> </w:t>
      </w:r>
      <w:r w:rsidR="008A192B">
        <w:rPr>
          <w:rStyle w:val="DefaultTextRunStyle"/>
          <w:rFonts w:ascii="나눔바른고딕" w:eastAsia="나눔바른고딕" w:hAnsi="나눔바른고딕"/>
        </w:rPr>
        <w:t>“</w:t>
      </w:r>
      <w:r w:rsidR="008A192B">
        <w:rPr>
          <w:rStyle w:val="DefaultTextRunStyle"/>
          <w:rFonts w:ascii="나눔바른고딕" w:eastAsia="나눔바른고딕" w:hAnsi="나눔바른고딕" w:hint="eastAsia"/>
        </w:rPr>
        <w:t>갑</w:t>
      </w:r>
      <w:r w:rsidR="008A192B">
        <w:rPr>
          <w:rStyle w:val="DefaultTextRunStyle"/>
          <w:rFonts w:ascii="나눔바른고딕" w:eastAsia="나눔바른고딕" w:hAnsi="나눔바른고딕"/>
        </w:rPr>
        <w:t>”</w:t>
      </w:r>
      <w:r w:rsidR="008A192B">
        <w:rPr>
          <w:rStyle w:val="DefaultTextRunStyle"/>
          <w:rFonts w:ascii="나눔바른고딕" w:eastAsia="나눔바른고딕" w:hAnsi="나눔바른고딕" w:hint="eastAsia"/>
        </w:rPr>
        <w:t>에게</w:t>
      </w:r>
      <w:r w:rsidR="00A455E1">
        <w:rPr>
          <w:rStyle w:val="DefaultTextRunStyle"/>
          <w:rFonts w:ascii="나눔바른고딕" w:eastAsia="나눔바른고딕" w:hAnsi="나눔바른고딕" w:hint="eastAsia"/>
        </w:rPr>
        <w:t xml:space="preserve"> 제공한다</w:t>
      </w:r>
      <w:r w:rsidR="007454C3" w:rsidRPr="007454C3">
        <w:rPr>
          <w:rStyle w:val="DefaultTextRunStyle"/>
          <w:rFonts w:ascii="나눔바른고딕" w:eastAsia="나눔바른고딕" w:hAnsi="나눔바른고딕" w:hint="eastAsia"/>
        </w:rPr>
        <w:t>.</w:t>
      </w:r>
    </w:p>
    <w:p w14:paraId="1521AA6E" w14:textId="77777777" w:rsidR="001A5FDA" w:rsidRDefault="001A5FDA" w:rsidP="00D3496C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</w:p>
    <w:p w14:paraId="2DFD3335" w14:textId="5921DA98" w:rsidR="001A5FDA" w:rsidRPr="001A5FDA" w:rsidRDefault="001A5FDA" w:rsidP="002C7818">
      <w:pPr>
        <w:pStyle w:val="DefaultParagraphStyle"/>
        <w:ind w:firstLine="800"/>
        <w:rPr>
          <w:rStyle w:val="DefaultTextRunStyle"/>
          <w:rFonts w:ascii="나눔바른고딕" w:eastAsia="나눔바른고딕" w:hAnsi="나눔바른고딕" w:hint="eastAsia"/>
        </w:rPr>
      </w:pPr>
      <w:r w:rsidRPr="001A5FDA">
        <w:rPr>
          <w:rStyle w:val="DefaultTextRunStyle"/>
          <w:rFonts w:ascii="나눔바른고딕" w:eastAsia="나눔바른고딕" w:hAnsi="나눔바른고딕" w:hint="eastAsia"/>
        </w:rPr>
        <w:t xml:space="preserve">1. </w:t>
      </w:r>
      <w:r>
        <w:rPr>
          <w:rStyle w:val="DefaultTextRunStyle"/>
          <w:rFonts w:ascii="나눔바른고딕" w:eastAsia="나눔바른고딕" w:hAnsi="나눔바른고딕" w:hint="eastAsia"/>
        </w:rPr>
        <w:t xml:space="preserve">제작물의 Altium Project File 일체 </w:t>
      </w:r>
      <w:proofErr w:type="gramStart"/>
      <w:r>
        <w:rPr>
          <w:rStyle w:val="DefaultTextRunStyle"/>
          <w:rFonts w:ascii="나눔바른고딕" w:eastAsia="나눔바른고딕" w:hAnsi="나눔바른고딕" w:hint="eastAsia"/>
        </w:rPr>
        <w:t>(.</w:t>
      </w:r>
      <w:proofErr w:type="spellStart"/>
      <w:r>
        <w:rPr>
          <w:rStyle w:val="DefaultTextRunStyle"/>
          <w:rFonts w:ascii="나눔바른고딕" w:eastAsia="나눔바른고딕" w:hAnsi="나눔바른고딕" w:hint="eastAsia"/>
        </w:rPr>
        <w:t>Schdoc</w:t>
      </w:r>
      <w:proofErr w:type="spellEnd"/>
      <w:proofErr w:type="gramEnd"/>
      <w:r>
        <w:rPr>
          <w:rStyle w:val="DefaultTextRunStyle"/>
          <w:rFonts w:ascii="나눔바른고딕" w:eastAsia="나눔바른고딕" w:hAnsi="나눔바른고딕" w:hint="eastAsia"/>
        </w:rPr>
        <w:t>, .</w:t>
      </w:r>
      <w:proofErr w:type="spellStart"/>
      <w:r>
        <w:rPr>
          <w:rStyle w:val="DefaultTextRunStyle"/>
          <w:rFonts w:ascii="나눔바른고딕" w:eastAsia="나눔바른고딕" w:hAnsi="나눔바른고딕" w:hint="eastAsia"/>
        </w:rPr>
        <w:t>PcbDoc</w:t>
      </w:r>
      <w:proofErr w:type="spellEnd"/>
      <w:r>
        <w:rPr>
          <w:rStyle w:val="DefaultTextRunStyle"/>
          <w:rFonts w:ascii="나눔바른고딕" w:eastAsia="나눔바른고딕" w:hAnsi="나눔바른고딕" w:hint="eastAsia"/>
        </w:rPr>
        <w:t>)</w:t>
      </w:r>
    </w:p>
    <w:p w14:paraId="65A243C8" w14:textId="7BCB7475" w:rsidR="001A5FDA" w:rsidRPr="001A5FDA" w:rsidRDefault="00471FBB" w:rsidP="002C7818">
      <w:pPr>
        <w:pStyle w:val="DefaultParagraphStyle"/>
        <w:ind w:firstLine="800"/>
        <w:rPr>
          <w:rStyle w:val="DefaultTextRunStyle"/>
          <w:rFonts w:ascii="나눔바른고딕" w:eastAsia="나눔바른고딕" w:hAnsi="나눔바른고딕" w:hint="eastAsia"/>
        </w:rPr>
      </w:pPr>
      <w:r>
        <w:rPr>
          <w:rStyle w:val="DefaultTextRunStyle"/>
          <w:rFonts w:ascii="나눔바른고딕" w:eastAsia="나눔바른고딕" w:hAnsi="나눔바른고딕" w:hint="eastAsia"/>
        </w:rPr>
        <w:t>2</w:t>
      </w:r>
      <w:r w:rsidR="001A5FDA" w:rsidRPr="001A5FDA">
        <w:rPr>
          <w:rStyle w:val="DefaultTextRunStyle"/>
          <w:rFonts w:ascii="나눔바른고딕" w:eastAsia="나눔바른고딕" w:hAnsi="나눔바른고딕" w:hint="eastAsia"/>
        </w:rPr>
        <w:t xml:space="preserve">. 기타 생산자료 </w:t>
      </w:r>
      <w:proofErr w:type="gramStart"/>
      <w:r w:rsidR="001A5FDA" w:rsidRPr="001A5FDA">
        <w:rPr>
          <w:rStyle w:val="DefaultTextRunStyle"/>
          <w:rFonts w:ascii="나눔바른고딕" w:eastAsia="나눔바른고딕" w:hAnsi="나눔바른고딕" w:hint="eastAsia"/>
        </w:rPr>
        <w:t xml:space="preserve">( </w:t>
      </w:r>
      <w:r w:rsidR="00B22DC8">
        <w:rPr>
          <w:rStyle w:val="DefaultTextRunStyle"/>
          <w:rFonts w:ascii="나눔바른고딕" w:eastAsia="나눔바른고딕" w:hAnsi="나눔바른고딕" w:hint="eastAsia"/>
        </w:rPr>
        <w:t>Gerber</w:t>
      </w:r>
      <w:proofErr w:type="gramEnd"/>
      <w:r w:rsidR="001A5FDA" w:rsidRPr="001A5FDA">
        <w:rPr>
          <w:rStyle w:val="DefaultTextRunStyle"/>
          <w:rFonts w:ascii="나눔바른고딕" w:eastAsia="나눔바른고딕" w:hAnsi="나눔바른고딕" w:hint="eastAsia"/>
        </w:rPr>
        <w:t xml:space="preserve">, </w:t>
      </w:r>
      <w:r w:rsidR="00B22DC8">
        <w:rPr>
          <w:rStyle w:val="DefaultTextRunStyle"/>
          <w:rFonts w:ascii="나눔바른고딕" w:eastAsia="나눔바른고딕" w:hAnsi="나눔바른고딕" w:hint="eastAsia"/>
        </w:rPr>
        <w:t>BOM</w:t>
      </w:r>
      <w:r w:rsidR="001A5FDA" w:rsidRPr="001A5FDA">
        <w:rPr>
          <w:rStyle w:val="DefaultTextRunStyle"/>
          <w:rFonts w:ascii="나눔바른고딕" w:eastAsia="나눔바른고딕" w:hAnsi="나눔바른고딕" w:hint="eastAsia"/>
        </w:rPr>
        <w:t xml:space="preserve">, </w:t>
      </w:r>
      <w:r w:rsidR="00B22DC8">
        <w:rPr>
          <w:rStyle w:val="DefaultTextRunStyle"/>
          <w:rFonts w:ascii="나눔바른고딕" w:eastAsia="나눔바른고딕" w:hAnsi="나눔바른고딕" w:hint="eastAsia"/>
        </w:rPr>
        <w:t xml:space="preserve">SMT 좌표데이터 </w:t>
      </w:r>
      <w:r w:rsidR="001A5FDA" w:rsidRPr="001A5FDA">
        <w:rPr>
          <w:rStyle w:val="DefaultTextRunStyle"/>
          <w:rFonts w:ascii="나눔바른고딕" w:eastAsia="나눔바른고딕" w:hAnsi="나눔바른고딕" w:hint="eastAsia"/>
        </w:rPr>
        <w:t>등 )</w:t>
      </w:r>
    </w:p>
    <w:p w14:paraId="2D66D838" w14:textId="5BD5D7D9" w:rsidR="007454C3" w:rsidRDefault="00471FBB" w:rsidP="002C7818">
      <w:pPr>
        <w:pStyle w:val="DefaultParagraphStyle"/>
        <w:ind w:firstLine="800"/>
        <w:rPr>
          <w:rStyle w:val="DefaultTextRunStyle"/>
          <w:rFonts w:ascii="나눔바른고딕" w:eastAsia="나눔바른고딕" w:hAnsi="나눔바른고딕"/>
        </w:rPr>
      </w:pPr>
      <w:r>
        <w:rPr>
          <w:rStyle w:val="DefaultTextRunStyle"/>
          <w:rFonts w:ascii="나눔바른고딕" w:eastAsia="나눔바른고딕" w:hAnsi="나눔바른고딕" w:hint="eastAsia"/>
        </w:rPr>
        <w:t>3</w:t>
      </w:r>
      <w:r w:rsidR="001A5FDA" w:rsidRPr="001A5FDA">
        <w:rPr>
          <w:rStyle w:val="DefaultTextRunStyle"/>
          <w:rFonts w:ascii="나눔바른고딕" w:eastAsia="나눔바른고딕" w:hAnsi="나눔바른고딕" w:hint="eastAsia"/>
        </w:rPr>
        <w:t>. 위에 대한 부속되는 사항</w:t>
      </w:r>
    </w:p>
    <w:p w14:paraId="4E6D5789" w14:textId="77777777" w:rsidR="001A5FDA" w:rsidRPr="007454C3" w:rsidRDefault="001A5FDA" w:rsidP="001A5FDA">
      <w:pPr>
        <w:pStyle w:val="DefaultParagraphStyle"/>
        <w:rPr>
          <w:rStyle w:val="DefaultTextRunStyle"/>
          <w:rFonts w:ascii="나눔바른고딕" w:eastAsia="나눔바른고딕" w:hAnsi="나눔바른고딕" w:hint="eastAsia"/>
        </w:rPr>
      </w:pPr>
    </w:p>
    <w:p w14:paraId="2CDB18A8" w14:textId="7F8F38D2" w:rsidR="001C5E5A" w:rsidRPr="000B2226" w:rsidRDefault="001C5E5A">
      <w:pPr>
        <w:pStyle w:val="DefaultParagraphStyle"/>
        <w:rPr>
          <w:rFonts w:ascii="나눔바른고딕" w:eastAsia="나눔바른고딕" w:hAnsi="나눔바른고딕"/>
        </w:rPr>
      </w:pPr>
    </w:p>
    <w:p w14:paraId="6C4DB9B3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7CD9EB9B" w14:textId="69B702C9" w:rsidR="00140D71" w:rsidRPr="000B2226" w:rsidRDefault="00140D71" w:rsidP="00140D71">
      <w:pPr>
        <w:pStyle w:val="defaultparagraphstyle0"/>
        <w:shd w:val="clear" w:color="auto" w:fill="FDFDFD"/>
        <w:spacing w:before="0" w:beforeAutospacing="0" w:after="0" w:afterAutospacing="0"/>
        <w:jc w:val="both"/>
        <w:rPr>
          <w:rFonts w:ascii="나눔바른고딕" w:eastAsia="나눔바른고딕" w:hAnsi="나눔바른고딕"/>
          <w:color w:val="000000"/>
          <w:sz w:val="20"/>
          <w:szCs w:val="20"/>
        </w:rPr>
      </w:pPr>
      <w:r w:rsidRPr="000B2226">
        <w:rPr>
          <w:rStyle w:val="defaulttextrunstyle0"/>
          <w:rFonts w:ascii="나눔바른고딕" w:eastAsia="나눔바른고딕" w:hAnsi="나눔바른고딕" w:hint="eastAsia"/>
          <w:b/>
          <w:bCs/>
          <w:color w:val="000000"/>
          <w:sz w:val="22"/>
          <w:szCs w:val="22"/>
        </w:rPr>
        <w:t>제</w:t>
      </w:r>
      <w:r w:rsidRPr="000B2226">
        <w:rPr>
          <w:rStyle w:val="apple-converted-space"/>
          <w:rFonts w:ascii="나눔바른고딕" w:eastAsia="나눔바른고딕" w:hAnsi="나눔바른고딕" w:hint="eastAsia"/>
          <w:b/>
          <w:bCs/>
          <w:sz w:val="22"/>
          <w:szCs w:val="22"/>
        </w:rPr>
        <w:t> </w:t>
      </w:r>
      <w:r w:rsidRPr="000B2226">
        <w:rPr>
          <w:rStyle w:val="defaulttextrunstyle0"/>
          <w:rFonts w:ascii="나눔바른고딕" w:eastAsia="나눔바른고딕" w:hAnsi="나눔바른고딕" w:hint="eastAsia"/>
          <w:b/>
          <w:bCs/>
          <w:color w:val="000000"/>
          <w:sz w:val="22"/>
          <w:szCs w:val="22"/>
        </w:rPr>
        <w:t>3</w:t>
      </w:r>
      <w:r w:rsidRPr="000B2226">
        <w:rPr>
          <w:rStyle w:val="apple-converted-space"/>
          <w:rFonts w:ascii="나눔바른고딕" w:eastAsia="나눔바른고딕" w:hAnsi="나눔바른고딕" w:hint="eastAsia"/>
          <w:b/>
          <w:bCs/>
          <w:sz w:val="22"/>
          <w:szCs w:val="22"/>
        </w:rPr>
        <w:t> </w:t>
      </w:r>
      <w:r w:rsidRPr="000B2226">
        <w:rPr>
          <w:rStyle w:val="defaulttextrunstyle0"/>
          <w:rFonts w:ascii="나눔바른고딕" w:eastAsia="나눔바른고딕" w:hAnsi="나눔바른고딕" w:hint="eastAsia"/>
          <w:b/>
          <w:bCs/>
          <w:color w:val="000000"/>
          <w:sz w:val="22"/>
          <w:szCs w:val="22"/>
        </w:rPr>
        <w:t xml:space="preserve">조 【제작비 </w:t>
      </w:r>
      <w:r w:rsidR="00C117D1">
        <w:rPr>
          <w:rStyle w:val="defaulttextrunstyle0"/>
          <w:rFonts w:ascii="나눔바른고딕" w:eastAsia="나눔바른고딕" w:hAnsi="나눔바른고딕" w:hint="eastAsia"/>
          <w:b/>
          <w:bCs/>
          <w:color w:val="000000"/>
          <w:sz w:val="22"/>
          <w:szCs w:val="22"/>
        </w:rPr>
        <w:t xml:space="preserve">및 </w:t>
      </w:r>
      <w:r w:rsidRPr="000B2226">
        <w:rPr>
          <w:rStyle w:val="defaulttextrunstyle0"/>
          <w:rFonts w:ascii="나눔바른고딕" w:eastAsia="나눔바른고딕" w:hAnsi="나눔바른고딕" w:hint="eastAsia"/>
          <w:b/>
          <w:bCs/>
          <w:color w:val="000000"/>
          <w:sz w:val="22"/>
          <w:szCs w:val="22"/>
        </w:rPr>
        <w:t>결제방법】</w:t>
      </w:r>
    </w:p>
    <w:p w14:paraId="00CCAD81" w14:textId="768AB415" w:rsidR="00BB72D9" w:rsidRDefault="00BB72D9" w:rsidP="00D3496C">
      <w:pPr>
        <w:pStyle w:val="defaultparagraphstyle0"/>
        <w:shd w:val="clear" w:color="auto" w:fill="FDFDFD"/>
        <w:spacing w:before="0" w:beforeAutospacing="0" w:after="0" w:afterAutospacing="0"/>
        <w:ind w:leftChars="71" w:left="142"/>
        <w:jc w:val="both"/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</w:pPr>
      <w:r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1.총 제작비는 </w:t>
      </w:r>
      <w:proofErr w:type="spellStart"/>
      <w:r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일금일백이십만원</w:t>
      </w:r>
      <w:proofErr w:type="spellEnd"/>
      <w:r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(\1,200,000)</w:t>
      </w:r>
      <w:proofErr w:type="spellStart"/>
      <w:r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으로</w:t>
      </w:r>
      <w:proofErr w:type="spellEnd"/>
      <w:r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 한다.</w:t>
      </w:r>
    </w:p>
    <w:p w14:paraId="4F308295" w14:textId="21A028C1" w:rsidR="00140D71" w:rsidRDefault="005429FD" w:rsidP="00D3496C">
      <w:pPr>
        <w:pStyle w:val="defaultparagraphstyle0"/>
        <w:shd w:val="clear" w:color="auto" w:fill="FDFDFD"/>
        <w:spacing w:before="0" w:beforeAutospacing="0" w:after="0" w:afterAutospacing="0"/>
        <w:ind w:leftChars="71" w:left="142"/>
        <w:jc w:val="both"/>
        <w:rPr>
          <w:rStyle w:val="defaulttextrunstyle0"/>
          <w:rFonts w:ascii="나눔바른고딕" w:eastAsia="나눔바른고딕" w:hAnsi="나눔바른고딕"/>
          <w:color w:val="000000"/>
          <w:sz w:val="20"/>
          <w:szCs w:val="20"/>
        </w:rPr>
      </w:pPr>
      <w:r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2</w:t>
      </w:r>
      <w:r w:rsidR="00D3496C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.</w:t>
      </w:r>
      <w:r w:rsidR="00140D71" w:rsidRPr="000B2226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“</w:t>
      </w:r>
      <w:proofErr w:type="spellStart"/>
      <w:r w:rsidR="002F242C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갑</w:t>
      </w:r>
      <w:r w:rsidR="00140D71" w:rsidRPr="000B2226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”은</w:t>
      </w:r>
      <w:proofErr w:type="spellEnd"/>
      <w:r w:rsidR="00140D71" w:rsidRPr="000B2226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 제</w:t>
      </w:r>
      <w:r w:rsidR="00140D71" w:rsidRPr="000B2226">
        <w:rPr>
          <w:rStyle w:val="apple-converted-space"/>
          <w:rFonts w:ascii="나눔바른고딕" w:eastAsia="나눔바른고딕" w:hAnsi="나눔바른고딕" w:hint="eastAsia"/>
        </w:rPr>
        <w:t> </w:t>
      </w:r>
      <w:r w:rsidR="00313780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1항의</w:t>
      </w:r>
      <w:r w:rsidR="00140D71" w:rsidRPr="000B2226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 총 제작비에 대하여</w:t>
      </w:r>
      <w:r w:rsidR="00140D71" w:rsidRPr="000B2226">
        <w:rPr>
          <w:rStyle w:val="apple-converted-space"/>
          <w:rFonts w:ascii="나눔바른고딕" w:eastAsia="나눔바른고딕" w:hAnsi="나눔바른고딕" w:hint="eastAsia"/>
        </w:rPr>
        <w:t> </w:t>
      </w:r>
      <w:r w:rsidR="00DE495A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“</w:t>
      </w:r>
      <w:proofErr w:type="spellStart"/>
      <w:r w:rsidR="00DE495A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을</w:t>
      </w:r>
      <w:r w:rsidR="00140D71" w:rsidRPr="000B2226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”에게</w:t>
      </w:r>
      <w:proofErr w:type="spellEnd"/>
      <w:r w:rsidR="00140D71" w:rsidRPr="000B2226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 다음과 같은 방법으로 지급한다.</w:t>
      </w:r>
    </w:p>
    <w:p w14:paraId="130E6FEA" w14:textId="18482EA3" w:rsidR="00D35F7E" w:rsidRPr="00D35F7E" w:rsidRDefault="005429FD" w:rsidP="00D3496C">
      <w:pPr>
        <w:pStyle w:val="defaultparagraphstyle0"/>
        <w:shd w:val="clear" w:color="auto" w:fill="FDFDFD"/>
        <w:spacing w:before="0" w:beforeAutospacing="0" w:after="0" w:afterAutospacing="0"/>
        <w:ind w:leftChars="71" w:left="142"/>
        <w:jc w:val="both"/>
        <w:rPr>
          <w:rFonts w:ascii="나눔바른고딕" w:eastAsia="나눔바른고딕" w:hAnsi="나눔바른고딕"/>
          <w:color w:val="000000"/>
          <w:sz w:val="20"/>
          <w:szCs w:val="20"/>
        </w:rPr>
      </w:pPr>
      <w:r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3</w:t>
      </w:r>
      <w:r w:rsidR="00D3496C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.</w:t>
      </w:r>
      <w:r w:rsidR="00D35F7E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“</w:t>
      </w:r>
      <w:proofErr w:type="spellStart"/>
      <w:r w:rsidR="00D35F7E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갑</w:t>
      </w:r>
      <w:r w:rsidR="00D35F7E" w:rsidRPr="000B2226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”은</w:t>
      </w:r>
      <w:proofErr w:type="spellEnd"/>
      <w:r w:rsidR="00D35F7E" w:rsidRPr="000B2226">
        <w:rPr>
          <w:rStyle w:val="apple-converted-space"/>
          <w:rFonts w:ascii="나눔바른고딕" w:eastAsia="나눔바른고딕" w:hAnsi="나눔바른고딕" w:hint="eastAsia"/>
        </w:rPr>
        <w:t> </w:t>
      </w:r>
      <w:r w:rsidR="00D35F7E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계약 후 </w:t>
      </w:r>
      <w:r w:rsidR="004133C3">
        <w:rPr>
          <w:rStyle w:val="defaulttextrunstyle0"/>
          <w:rFonts w:ascii="나눔바른고딕" w:eastAsia="나눔바른고딕" w:hAnsi="나눔바른고딕"/>
          <w:color w:val="000000"/>
          <w:sz w:val="20"/>
          <w:szCs w:val="20"/>
        </w:rPr>
        <w:t>3</w:t>
      </w:r>
      <w:r w:rsidR="00D35F7E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일 이내에 </w:t>
      </w:r>
      <w:r w:rsidR="00D35F7E">
        <w:rPr>
          <w:rStyle w:val="defaulttextrunstyle0"/>
          <w:rFonts w:ascii="나눔바른고딕" w:eastAsia="나눔바른고딕" w:hAnsi="나눔바른고딕"/>
          <w:color w:val="000000"/>
          <w:sz w:val="20"/>
          <w:szCs w:val="20"/>
        </w:rPr>
        <w:t>“</w:t>
      </w:r>
      <w:r w:rsidR="00D35F7E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을</w:t>
      </w:r>
      <w:r w:rsidR="00D35F7E">
        <w:rPr>
          <w:rStyle w:val="defaulttextrunstyle0"/>
          <w:rFonts w:ascii="나눔바른고딕" w:eastAsia="나눔바른고딕" w:hAnsi="나눔바른고딕"/>
          <w:color w:val="000000"/>
          <w:sz w:val="20"/>
          <w:szCs w:val="20"/>
        </w:rPr>
        <w:t>”</w:t>
      </w:r>
      <w:r w:rsidR="00D35F7E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의 지정계좌로 협의한 제작비 총액의 </w:t>
      </w:r>
      <w:r w:rsidR="005711E3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3</w:t>
      </w:r>
      <w:r w:rsidR="00D35F7E">
        <w:rPr>
          <w:rStyle w:val="defaulttextrunstyle0"/>
          <w:rFonts w:ascii="나눔바른고딕" w:eastAsia="나눔바른고딕" w:hAnsi="나눔바른고딕"/>
          <w:color w:val="000000"/>
          <w:sz w:val="20"/>
          <w:szCs w:val="20"/>
        </w:rPr>
        <w:t>0%</w:t>
      </w:r>
      <w:r w:rsidR="00A30F0B">
        <w:rPr>
          <w:rStyle w:val="defaulttextrunstyle0"/>
          <w:rFonts w:ascii="나눔바른고딕" w:eastAsia="나눔바른고딕" w:hAnsi="나눔바른고딕"/>
          <w:color w:val="000000"/>
          <w:sz w:val="20"/>
          <w:szCs w:val="20"/>
        </w:rPr>
        <w:t xml:space="preserve"> (</w:t>
      </w:r>
      <w:r w:rsidR="00C106F7">
        <w:rPr>
          <w:rStyle w:val="DefaultTextRunStyle"/>
          <w:rFonts w:ascii="나눔바른고딕" w:eastAsia="나눔바른고딕" w:hAnsi="나눔바른고딕" w:hint="eastAsia"/>
        </w:rPr>
        <w:t>원천징수</w:t>
      </w:r>
      <w:r w:rsidR="00124727">
        <w:rPr>
          <w:rStyle w:val="DefaultTextRunStyle"/>
          <w:rFonts w:ascii="나눔바른고딕" w:eastAsia="나눔바른고딕" w:hAnsi="나눔바른고딕" w:hint="eastAsia"/>
        </w:rPr>
        <w:t xml:space="preserve"> 3.3%</w:t>
      </w:r>
      <w:r w:rsidR="00C106F7">
        <w:rPr>
          <w:rStyle w:val="DefaultTextRunStyle"/>
          <w:rFonts w:ascii="나눔바른고딕" w:eastAsia="나눔바른고딕" w:hAnsi="나눔바른고딕" w:hint="eastAsia"/>
        </w:rPr>
        <w:t xml:space="preserve"> </w:t>
      </w:r>
      <w:proofErr w:type="gramStart"/>
      <w:r w:rsidR="00C106F7">
        <w:rPr>
          <w:rStyle w:val="DefaultTextRunStyle"/>
          <w:rFonts w:ascii="나눔바른고딕" w:eastAsia="나눔바른고딕" w:hAnsi="나눔바른고딕" w:hint="eastAsia"/>
        </w:rPr>
        <w:t xml:space="preserve">제외 </w:t>
      </w:r>
      <w:r w:rsidR="00A30F0B">
        <w:rPr>
          <w:rStyle w:val="DefaultTextRunStyle"/>
          <w:rFonts w:ascii="나눔바른고딕" w:eastAsia="나눔바른고딕" w:hAnsi="나눔바른고딕"/>
        </w:rPr>
        <w:t>)</w:t>
      </w:r>
      <w:proofErr w:type="gramEnd"/>
      <w:r w:rsidR="00A30F0B">
        <w:rPr>
          <w:rStyle w:val="defaulttextrunstyle0"/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="00D35F7E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를 </w:t>
      </w:r>
      <w:r w:rsidR="00342C4A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선금으로 </w:t>
      </w:r>
      <w:r w:rsidR="00D35F7E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지급한다.</w:t>
      </w:r>
    </w:p>
    <w:p w14:paraId="2BE8190F" w14:textId="2639FF28" w:rsidR="00140D71" w:rsidRPr="000B2226" w:rsidRDefault="005429FD" w:rsidP="00D3496C">
      <w:pPr>
        <w:pStyle w:val="defaultparagraphstyle0"/>
        <w:shd w:val="clear" w:color="auto" w:fill="FDFDFD"/>
        <w:spacing w:before="0" w:beforeAutospacing="0" w:after="0" w:afterAutospacing="0"/>
        <w:ind w:leftChars="71" w:left="142"/>
        <w:jc w:val="both"/>
        <w:rPr>
          <w:rFonts w:ascii="나눔바른고딕" w:eastAsia="나눔바른고딕" w:hAnsi="나눔바른고딕"/>
          <w:color w:val="000000"/>
          <w:sz w:val="20"/>
          <w:szCs w:val="20"/>
        </w:rPr>
      </w:pPr>
      <w:r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4</w:t>
      </w:r>
      <w:r w:rsidR="00D3496C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.</w:t>
      </w:r>
      <w:r w:rsidR="00523905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“</w:t>
      </w:r>
      <w:proofErr w:type="spellStart"/>
      <w:r w:rsidR="00E70742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갑</w:t>
      </w:r>
      <w:r w:rsidR="00140D71" w:rsidRPr="000B2226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”은</w:t>
      </w:r>
      <w:proofErr w:type="spellEnd"/>
      <w:r w:rsidR="00140D71" w:rsidRPr="000B2226">
        <w:rPr>
          <w:rStyle w:val="apple-converted-space"/>
          <w:rFonts w:ascii="나눔바른고딕" w:eastAsia="나눔바른고딕" w:hAnsi="나눔바른고딕" w:hint="eastAsia"/>
        </w:rPr>
        <w:t> </w:t>
      </w:r>
      <w:r w:rsidR="000E1745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제작물 최종 </w:t>
      </w:r>
      <w:proofErr w:type="spellStart"/>
      <w:r w:rsidR="000E1745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컨펌</w:t>
      </w:r>
      <w:proofErr w:type="spellEnd"/>
      <w:r w:rsidR="000E1745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 후 </w:t>
      </w:r>
      <w:r w:rsidR="004133C3">
        <w:rPr>
          <w:rStyle w:val="defaulttextrunstyle0"/>
          <w:rFonts w:ascii="나눔바른고딕" w:eastAsia="나눔바른고딕" w:hAnsi="나눔바른고딕"/>
          <w:color w:val="000000"/>
          <w:sz w:val="20"/>
          <w:szCs w:val="20"/>
        </w:rPr>
        <w:t>3</w:t>
      </w:r>
      <w:r w:rsidR="000E1745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일</w:t>
      </w:r>
      <w:r w:rsidR="00C106F7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 </w:t>
      </w:r>
      <w:r w:rsidR="000E1745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이내에 </w:t>
      </w:r>
      <w:r w:rsidR="00B412B1" w:rsidRPr="000B2226">
        <w:rPr>
          <w:rStyle w:val="defaulttextrunstyle0"/>
          <w:rFonts w:ascii="나눔바른고딕" w:eastAsia="나눔바른고딕" w:hAnsi="나눔바른고딕"/>
          <w:color w:val="000000"/>
          <w:sz w:val="20"/>
          <w:szCs w:val="20"/>
        </w:rPr>
        <w:t>“</w:t>
      </w:r>
      <w:r w:rsidR="00D47462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을</w:t>
      </w:r>
      <w:r w:rsidR="00B412B1" w:rsidRPr="000B2226">
        <w:rPr>
          <w:rStyle w:val="defaulttextrunstyle0"/>
          <w:rFonts w:ascii="나눔바른고딕" w:eastAsia="나눔바른고딕" w:hAnsi="나눔바른고딕"/>
          <w:color w:val="000000"/>
          <w:sz w:val="20"/>
          <w:szCs w:val="20"/>
        </w:rPr>
        <w:t>”</w:t>
      </w:r>
      <w:r w:rsidR="00D47462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의 </w:t>
      </w:r>
      <w:r w:rsidR="00B412B1" w:rsidRPr="000B2226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지정계좌로 협의한 </w:t>
      </w:r>
      <w:r w:rsidR="00140D71" w:rsidRPr="000B2226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제작비</w:t>
      </w:r>
      <w:r w:rsidR="00140D71" w:rsidRPr="000B2226">
        <w:rPr>
          <w:rStyle w:val="apple-converted-space"/>
          <w:rFonts w:ascii="나눔바른고딕" w:eastAsia="나눔바른고딕" w:hAnsi="나눔바른고딕" w:hint="eastAsia"/>
        </w:rPr>
        <w:t> </w:t>
      </w:r>
      <w:r w:rsidR="00F60A79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잔액을</w:t>
      </w:r>
      <w:r w:rsidR="00140D71" w:rsidRPr="000B2226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 </w:t>
      </w:r>
      <w:r w:rsidR="00481C8A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 xml:space="preserve">모두 </w:t>
      </w:r>
      <w:r w:rsidR="00140D71" w:rsidRPr="000B2226">
        <w:rPr>
          <w:rStyle w:val="defaulttextrunstyle0"/>
          <w:rFonts w:ascii="나눔바른고딕" w:eastAsia="나눔바른고딕" w:hAnsi="나눔바른고딕" w:hint="eastAsia"/>
          <w:color w:val="000000"/>
          <w:sz w:val="20"/>
          <w:szCs w:val="20"/>
        </w:rPr>
        <w:t>지급한다. </w:t>
      </w:r>
    </w:p>
    <w:p w14:paraId="02161F02" w14:textId="14039398" w:rsidR="001C5E5A" w:rsidRPr="000B2226" w:rsidRDefault="005429FD" w:rsidP="00D3496C">
      <w:pPr>
        <w:pStyle w:val="DefaultParagraphStyle"/>
        <w:ind w:leftChars="71" w:left="142"/>
        <w:rPr>
          <w:rFonts w:ascii="나눔바른고딕" w:eastAsia="나눔바른고딕" w:hAnsi="나눔바른고딕" w:hint="eastAsia"/>
        </w:rPr>
      </w:pPr>
      <w:r>
        <w:rPr>
          <w:rStyle w:val="DefaultTextRunStyle"/>
          <w:rFonts w:ascii="나눔바른고딕" w:eastAsia="나눔바른고딕" w:hAnsi="나눔바른고딕" w:hint="eastAsia"/>
        </w:rPr>
        <w:t>5</w:t>
      </w:r>
      <w:r w:rsidR="00D3496C">
        <w:rPr>
          <w:rStyle w:val="DefaultTextRunStyle"/>
          <w:rFonts w:ascii="나눔바른고딕" w:eastAsia="나눔바른고딕" w:hAnsi="나눔바른고딕" w:hint="eastAsia"/>
        </w:rPr>
        <w:t>.</w:t>
      </w:r>
      <w:proofErr w:type="gramStart"/>
      <w:r w:rsidR="00D3496C">
        <w:rPr>
          <w:rStyle w:val="DefaultTextRunStyle"/>
          <w:rFonts w:ascii="나눔바른고딕" w:eastAsia="나눔바른고딕" w:hAnsi="나눔바른고딕" w:hint="eastAsia"/>
        </w:rPr>
        <w:t xml:space="preserve">지정계좌 </w:t>
      </w:r>
      <w:r w:rsidR="00D33313">
        <w:rPr>
          <w:rStyle w:val="DefaultTextRunStyle"/>
          <w:rFonts w:ascii="나눔바른고딕" w:eastAsia="나눔바른고딕" w:hAnsi="나눔바른고딕"/>
        </w:rPr>
        <w:t>:</w:t>
      </w:r>
      <w:proofErr w:type="gramEnd"/>
      <w:r w:rsidR="00D33313">
        <w:rPr>
          <w:rStyle w:val="DefaultTextRunStyle"/>
          <w:rFonts w:ascii="나눔바른고딕" w:eastAsia="나눔바른고딕" w:hAnsi="나눔바른고딕"/>
        </w:rPr>
        <w:t xml:space="preserve"> </w:t>
      </w:r>
      <w:r w:rsidR="00313780">
        <w:rPr>
          <w:rStyle w:val="DefaultTextRunStyle"/>
          <w:rFonts w:ascii="나눔바른고딕" w:eastAsia="나눔바른고딕" w:hAnsi="나눔바른고딕" w:hint="eastAsia"/>
        </w:rPr>
        <w:t>국민은행 757301-00-139157</w:t>
      </w:r>
      <w:r w:rsidR="00E70742">
        <w:rPr>
          <w:rStyle w:val="DefaultTextRunStyle"/>
          <w:rFonts w:ascii="나눔바른고딕" w:eastAsia="나눔바른고딕" w:hAnsi="나눔바른고딕" w:hint="eastAsia"/>
        </w:rPr>
        <w:t>,</w:t>
      </w:r>
      <w:r w:rsidR="00313780">
        <w:rPr>
          <w:rStyle w:val="DefaultTextRunStyle"/>
          <w:rFonts w:ascii="나눔바른고딕" w:eastAsia="나눔바른고딕" w:hAnsi="나눔바른고딕" w:hint="eastAsia"/>
        </w:rPr>
        <w:t xml:space="preserve"> 예금주 : 신현석</w:t>
      </w:r>
    </w:p>
    <w:p w14:paraId="25B038F0" w14:textId="24800119" w:rsidR="00955443" w:rsidRDefault="00F27999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41B3A9A5" w14:textId="7B0F24F8" w:rsidR="001C5E5A" w:rsidRPr="002C7818" w:rsidRDefault="00955443" w:rsidP="002C7818">
      <w:pPr>
        <w:widowControl/>
        <w:wordWrap/>
        <w:autoSpaceDE/>
        <w:autoSpaceDN/>
        <w:rPr>
          <w:rFonts w:ascii="나눔바른고딕" w:eastAsia="나눔바른고딕" w:hAnsi="나눔바른고딕" w:hint="eastAsia"/>
          <w:color w:val="000000"/>
        </w:rPr>
      </w:pPr>
      <w:r>
        <w:rPr>
          <w:rStyle w:val="DefaultTextRunStyle"/>
          <w:rFonts w:ascii="나눔바른고딕" w:eastAsia="나눔바른고딕" w:hAnsi="나눔바른고딕"/>
        </w:rPr>
        <w:br w:type="page"/>
      </w:r>
    </w:p>
    <w:p w14:paraId="74852548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lastRenderedPageBreak/>
        <w:t>제 4 조 【계약파기와 제작비 환불 및 정산】</w:t>
      </w:r>
    </w:p>
    <w:p w14:paraId="32F420AF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5A96B835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본 </w:t>
      </w:r>
      <w:proofErr w:type="gramStart"/>
      <w:r w:rsidR="00497700">
        <w:rPr>
          <w:rStyle w:val="DefaultTextRunStyle"/>
          <w:rFonts w:ascii="나눔바른고딕" w:eastAsia="나눔바른고딕" w:hAnsi="나눔바른고딕" w:hint="eastAsia"/>
        </w:rPr>
        <w:t xml:space="preserve">프로젝트 </w:t>
      </w:r>
      <w:proofErr w:type="spellStart"/>
      <w:r w:rsidR="00497700">
        <w:rPr>
          <w:rStyle w:val="DefaultTextRunStyle"/>
          <w:rFonts w:ascii="나눔바른고딕" w:eastAsia="나눔바른고딕" w:hAnsi="나눔바른고딕" w:hint="eastAsia"/>
        </w:rPr>
        <w:t>를</w:t>
      </w:r>
      <w:proofErr w:type="spellEnd"/>
      <w:proofErr w:type="gramEnd"/>
      <w:r w:rsidRPr="000B2226">
        <w:rPr>
          <w:rStyle w:val="DefaultTextRunStyle"/>
          <w:rFonts w:ascii="나눔바른고딕" w:eastAsia="나눔바른고딕" w:hAnsi="나눔바른고딕"/>
        </w:rPr>
        <w:t xml:space="preserve"> 제작하는데 있어 다음과 같은 업무에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25414A">
        <w:rPr>
          <w:rStyle w:val="DefaultTextRunStyle"/>
          <w:rFonts w:ascii="나눔바른고딕" w:eastAsia="나눔바른고딕" w:hAnsi="나눔바른고딕" w:hint="eastAsia"/>
        </w:rPr>
        <w:t>갑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과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25414A">
        <w:rPr>
          <w:rStyle w:val="DefaultTextRunStyle"/>
          <w:rFonts w:ascii="나눔바른고딕" w:eastAsia="나눔바른고딕" w:hAnsi="나눔바른고딕" w:hint="eastAsia"/>
        </w:rPr>
        <w:t>을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>은 계약을 파기하며 그 제작비</w:t>
      </w:r>
      <w:r w:rsidR="00A31EE7">
        <w:rPr>
          <w:rStyle w:val="DefaultTextRunStyle"/>
          <w:rFonts w:ascii="나눔바른고딕" w:eastAsia="나눔바른고딕" w:hAnsi="나눔바른고딕" w:hint="eastAsia"/>
        </w:rPr>
        <w:t>를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  <w:r w:rsidR="00986B72">
        <w:rPr>
          <w:rStyle w:val="DefaultTextRunStyle"/>
          <w:rFonts w:ascii="나눔바른고딕" w:eastAsia="나눔바른고딕" w:hAnsi="나눔바른고딕"/>
        </w:rPr>
        <w:t>정산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 한다.</w:t>
      </w:r>
    </w:p>
    <w:p w14:paraId="6325B2E7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384D261B" w14:textId="77777777" w:rsidR="001C5E5A" w:rsidRPr="000B2226" w:rsidRDefault="00F27999">
      <w:pPr>
        <w:pStyle w:val="DefaultParagraphStyle"/>
        <w:ind w:left="200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1.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102CE1">
        <w:rPr>
          <w:rStyle w:val="DefaultTextRunStyle"/>
          <w:rFonts w:ascii="나눔바른고딕" w:eastAsia="나눔바른고딕" w:hAnsi="나눔바른고딕" w:hint="eastAsia"/>
        </w:rPr>
        <w:t>갑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이 의뢰한 프로그램이 관계법규 또는 </w:t>
      </w:r>
      <w:proofErr w:type="spellStart"/>
      <w:r w:rsidRPr="000B2226">
        <w:rPr>
          <w:rStyle w:val="DefaultTextRunStyle"/>
          <w:rFonts w:ascii="나눔바른고딕" w:eastAsia="나눔바른고딕" w:hAnsi="나눔바른고딕"/>
        </w:rPr>
        <w:t>불가항목적인</w:t>
      </w:r>
      <w:proofErr w:type="spellEnd"/>
      <w:r w:rsidRPr="000B2226">
        <w:rPr>
          <w:rStyle w:val="DefaultTextRunStyle"/>
          <w:rFonts w:ascii="나눔바른고딕" w:eastAsia="나눔바른고딕" w:hAnsi="나눔바른고딕"/>
        </w:rPr>
        <w:t xml:space="preserve"> 여건으로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102CE1">
        <w:rPr>
          <w:rStyle w:val="DefaultTextRunStyle"/>
          <w:rFonts w:ascii="나눔바른고딕" w:eastAsia="나눔바른고딕" w:hAnsi="나눔바른고딕" w:hint="eastAsia"/>
        </w:rPr>
        <w:t>을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이 제작할 수 없을 경우,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102CE1">
        <w:rPr>
          <w:rStyle w:val="DefaultTextRunStyle"/>
          <w:rFonts w:ascii="나눔바른고딕" w:eastAsia="나눔바른고딕" w:hAnsi="나눔바른고딕" w:hint="eastAsia"/>
        </w:rPr>
        <w:t>을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>은 그때까지 소요된 제작비를 제외하고 기타 금액은 환불한다.</w:t>
      </w:r>
    </w:p>
    <w:p w14:paraId="02BB99A7" w14:textId="77777777" w:rsidR="001C5E5A" w:rsidRPr="000B2226" w:rsidRDefault="00F27999">
      <w:pPr>
        <w:pStyle w:val="DefaultParagraphStyle"/>
        <w:ind w:left="200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2.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A56DAD">
        <w:rPr>
          <w:rStyle w:val="DefaultTextRunStyle"/>
          <w:rFonts w:ascii="나눔바른고딕" w:eastAsia="나눔바른고딕" w:hAnsi="나눔바른고딕" w:hint="eastAsia"/>
        </w:rPr>
        <w:t>갑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의 사정상 제작이 중단된 경우,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A56DAD">
        <w:rPr>
          <w:rStyle w:val="DefaultTextRunStyle"/>
          <w:rFonts w:ascii="나눔바른고딕" w:eastAsia="나눔바른고딕" w:hAnsi="나눔바른고딕" w:hint="eastAsia"/>
        </w:rPr>
        <w:t>을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은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A56DAD">
        <w:rPr>
          <w:rStyle w:val="DefaultTextRunStyle"/>
          <w:rFonts w:ascii="나눔바른고딕" w:eastAsia="나눔바른고딕" w:hAnsi="나눔바른고딕" w:hint="eastAsia"/>
        </w:rPr>
        <w:t>갑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>에게 진행된 부분에 대한 금액을 청구 정산할 수 있다.</w:t>
      </w:r>
    </w:p>
    <w:p w14:paraId="720245DA" w14:textId="77777777" w:rsidR="001C5E5A" w:rsidRPr="000B2226" w:rsidRDefault="00F27999">
      <w:pPr>
        <w:pStyle w:val="DefaultParagraphStyle"/>
        <w:ind w:left="200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3. 본 계약의 체결 후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A56DAD">
        <w:rPr>
          <w:rStyle w:val="DefaultTextRunStyle"/>
          <w:rFonts w:ascii="나눔바른고딕" w:eastAsia="나눔바른고딕" w:hAnsi="나눔바른고딕" w:hint="eastAsia"/>
        </w:rPr>
        <w:t>갑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이나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A56DAD">
        <w:rPr>
          <w:rStyle w:val="DefaultTextRunStyle"/>
          <w:rFonts w:ascii="나눔바른고딕" w:eastAsia="나눔바른고딕" w:hAnsi="나눔바른고딕" w:hint="eastAsia"/>
        </w:rPr>
        <w:t>을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 중 일방이 계약을 파기할 경우 상대방에게 전체 계약금액의 10%를 배상하여야 한다.</w:t>
      </w:r>
    </w:p>
    <w:p w14:paraId="5C3EA027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6992CE8F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400B2E59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제 5 조 【</w:t>
      </w:r>
      <w:r w:rsidR="00FD313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“</w:t>
      </w:r>
      <w:r w:rsidR="000848DB">
        <w:rPr>
          <w:rStyle w:val="DefaultTextRunStyle"/>
          <w:rFonts w:ascii="나눔바른고딕" w:eastAsia="나눔바른고딕" w:hAnsi="나눔바른고딕" w:hint="eastAsia"/>
          <w:b/>
          <w:bCs/>
          <w:sz w:val="22"/>
          <w:szCs w:val="22"/>
        </w:rPr>
        <w:t>을</w:t>
      </w:r>
      <w:r w:rsidR="003D5071"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”</w:t>
      </w: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의 의무】</w:t>
      </w:r>
    </w:p>
    <w:p w14:paraId="07FDE37A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320C7C50" w14:textId="3BDE48D6" w:rsidR="001C5E5A" w:rsidRPr="000B2226" w:rsidRDefault="003D5071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>“</w:t>
      </w:r>
      <w:r w:rsidR="00801CB5">
        <w:rPr>
          <w:rStyle w:val="DefaultTextRunStyle"/>
          <w:rFonts w:ascii="나눔바른고딕" w:eastAsia="나눔바른고딕" w:hAnsi="나눔바른고딕" w:hint="eastAsia"/>
        </w:rPr>
        <w:t>갑</w:t>
      </w:r>
      <w:r w:rsidRPr="000B2226">
        <w:rPr>
          <w:rStyle w:val="DefaultTextRunStyle"/>
          <w:rFonts w:ascii="나눔바른고딕" w:eastAsia="나눔바른고딕" w:hAnsi="나눔바른고딕"/>
        </w:rPr>
        <w:t>”</w:t>
      </w:r>
      <w:r w:rsidR="00F27999" w:rsidRPr="000B2226">
        <w:rPr>
          <w:rStyle w:val="DefaultTextRunStyle"/>
          <w:rFonts w:ascii="나눔바른고딕" w:eastAsia="나눔바른고딕" w:hAnsi="나눔바른고딕"/>
        </w:rPr>
        <w:t xml:space="preserve">과 </w:t>
      </w:r>
      <w:r w:rsidRPr="000B2226">
        <w:rPr>
          <w:rStyle w:val="DefaultTextRunStyle"/>
          <w:rFonts w:ascii="나눔바른고딕" w:eastAsia="나눔바른고딕" w:hAnsi="나눔바른고딕"/>
        </w:rPr>
        <w:t>“</w:t>
      </w:r>
      <w:r w:rsidR="00801CB5">
        <w:rPr>
          <w:rStyle w:val="DefaultTextRunStyle"/>
          <w:rFonts w:ascii="나눔바른고딕" w:eastAsia="나눔바른고딕" w:hAnsi="나눔바른고딕" w:hint="eastAsia"/>
        </w:rPr>
        <w:t>을</w:t>
      </w:r>
      <w:r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 w:hint="eastAsia"/>
        </w:rPr>
        <w:t>은</w:t>
      </w:r>
      <w:r w:rsidR="00F27999" w:rsidRPr="000B2226">
        <w:rPr>
          <w:rStyle w:val="DefaultTextRunStyle"/>
          <w:rFonts w:ascii="나눔바른고딕" w:eastAsia="나눔바른고딕" w:hAnsi="나눔바른고딕"/>
        </w:rPr>
        <w:t xml:space="preserve"> 서로 합의된 제작 일정표 (제작비 예산포함</w:t>
      </w:r>
      <w:proofErr w:type="gramStart"/>
      <w:r w:rsidR="00F27999" w:rsidRPr="000B2226">
        <w:rPr>
          <w:rStyle w:val="DefaultTextRunStyle"/>
          <w:rFonts w:ascii="나눔바른고딕" w:eastAsia="나눔바른고딕" w:hAnsi="나눔바른고딕"/>
        </w:rPr>
        <w:t>) 에</w:t>
      </w:r>
      <w:proofErr w:type="gramEnd"/>
      <w:r w:rsidR="00F27999" w:rsidRPr="000B2226">
        <w:rPr>
          <w:rStyle w:val="DefaultTextRunStyle"/>
          <w:rFonts w:ascii="나눔바른고딕" w:eastAsia="나눔바른고딕" w:hAnsi="나눔바른고딕"/>
        </w:rPr>
        <w:t xml:space="preserve"> 의해 프로그램을 진행하며 그 </w:t>
      </w:r>
      <w:proofErr w:type="spellStart"/>
      <w:r w:rsidR="00F27999" w:rsidRPr="000B2226">
        <w:rPr>
          <w:rStyle w:val="DefaultTextRunStyle"/>
          <w:rFonts w:ascii="나눔바른고딕" w:eastAsia="나눔바른고딕" w:hAnsi="나눔바른고딕"/>
        </w:rPr>
        <w:t>협약된</w:t>
      </w:r>
      <w:proofErr w:type="spellEnd"/>
      <w:r w:rsidR="00992CEE" w:rsidRPr="000B2226">
        <w:rPr>
          <w:rStyle w:val="DefaultTextRunStyle"/>
          <w:rFonts w:ascii="나눔바른고딕" w:eastAsia="나눔바른고딕" w:hAnsi="나눔바른고딕" w:hint="eastAsia"/>
        </w:rPr>
        <w:t xml:space="preserve"> </w:t>
      </w:r>
      <w:r w:rsidR="00F27999" w:rsidRPr="000B2226">
        <w:rPr>
          <w:rStyle w:val="DefaultTextRunStyle"/>
          <w:rFonts w:ascii="나눔바른고딕" w:eastAsia="나눔바른고딕" w:hAnsi="나눔바른고딕"/>
        </w:rPr>
        <w:t xml:space="preserve">직무를 이행하지 못하거나 태만히 하였을 때 </w:t>
      </w:r>
      <w:r w:rsidRPr="000B2226">
        <w:rPr>
          <w:rStyle w:val="DefaultTextRunStyle"/>
          <w:rFonts w:ascii="나눔바른고딕" w:eastAsia="나눔바른고딕" w:hAnsi="나눔바른고딕"/>
        </w:rPr>
        <w:t>“</w:t>
      </w:r>
      <w:r w:rsidR="00801CB5">
        <w:rPr>
          <w:rStyle w:val="DefaultTextRunStyle"/>
          <w:rFonts w:ascii="나눔바른고딕" w:eastAsia="나눔바른고딕" w:hAnsi="나눔바른고딕" w:hint="eastAsia"/>
        </w:rPr>
        <w:t>을</w:t>
      </w:r>
      <w:r w:rsidRPr="000B2226">
        <w:rPr>
          <w:rStyle w:val="DefaultTextRunStyle"/>
          <w:rFonts w:ascii="나눔바른고딕" w:eastAsia="나눔바른고딕" w:hAnsi="나눔바른고딕"/>
        </w:rPr>
        <w:t>”</w:t>
      </w:r>
      <w:r w:rsidR="00F27999" w:rsidRPr="000B2226">
        <w:rPr>
          <w:rStyle w:val="DefaultTextRunStyle"/>
          <w:rFonts w:ascii="나눔바른고딕" w:eastAsia="나눔바른고딕" w:hAnsi="나눔바른고딕"/>
        </w:rPr>
        <w:t xml:space="preserve">은 </w:t>
      </w:r>
      <w:r w:rsidRPr="000B2226">
        <w:rPr>
          <w:rStyle w:val="DefaultTextRunStyle"/>
          <w:rFonts w:ascii="나눔바른고딕" w:eastAsia="나눔바른고딕" w:hAnsi="나눔바른고딕"/>
        </w:rPr>
        <w:t>“</w:t>
      </w:r>
      <w:r w:rsidR="00801CB5">
        <w:rPr>
          <w:rStyle w:val="DefaultTextRunStyle"/>
          <w:rFonts w:ascii="나눔바른고딕" w:eastAsia="나눔바른고딕" w:hAnsi="나눔바른고딕" w:hint="eastAsia"/>
        </w:rPr>
        <w:t>갑</w:t>
      </w:r>
      <w:r w:rsidRPr="000B2226">
        <w:rPr>
          <w:rStyle w:val="DefaultTextRunStyle"/>
          <w:rFonts w:ascii="나눔바른고딕" w:eastAsia="나눔바른고딕" w:hAnsi="나눔바른고딕"/>
        </w:rPr>
        <w:t>”</w:t>
      </w:r>
      <w:r w:rsidR="00F27999" w:rsidRPr="000B2226">
        <w:rPr>
          <w:rStyle w:val="DefaultTextRunStyle"/>
          <w:rFonts w:ascii="나눔바른고딕" w:eastAsia="나눔바른고딕" w:hAnsi="나눔바른고딕"/>
        </w:rPr>
        <w:t xml:space="preserve">에게 </w:t>
      </w:r>
      <w:r w:rsidR="00560B3A">
        <w:rPr>
          <w:rStyle w:val="DefaultTextRunStyle"/>
          <w:rFonts w:ascii="나눔바른고딕" w:eastAsia="나눔바른고딕" w:hAnsi="나눔바른고딕" w:hint="eastAsia"/>
        </w:rPr>
        <w:t xml:space="preserve">계약금액의 </w:t>
      </w:r>
      <w:r w:rsidR="004841EC">
        <w:rPr>
          <w:rStyle w:val="DefaultTextRunStyle"/>
          <w:rFonts w:ascii="나눔바른고딕" w:eastAsia="나눔바른고딕" w:hAnsi="나눔바른고딕" w:hint="eastAsia"/>
        </w:rPr>
        <w:t>10%를</w:t>
      </w:r>
      <w:r w:rsidR="00560B3A">
        <w:rPr>
          <w:rStyle w:val="DefaultTextRunStyle"/>
          <w:rFonts w:ascii="나눔바른고딕" w:eastAsia="나눔바른고딕" w:hAnsi="나눔바른고딕" w:hint="eastAsia"/>
        </w:rPr>
        <w:t xml:space="preserve"> </w:t>
      </w:r>
      <w:r w:rsidR="00D57CAA">
        <w:rPr>
          <w:rStyle w:val="DefaultTextRunStyle"/>
          <w:rFonts w:ascii="나눔바른고딕" w:eastAsia="나눔바른고딕" w:hAnsi="나눔바른고딕"/>
        </w:rPr>
        <w:t>배</w:t>
      </w:r>
      <w:r w:rsidR="00D57CAA">
        <w:rPr>
          <w:rStyle w:val="DefaultTextRunStyle"/>
          <w:rFonts w:ascii="나눔바른고딕" w:eastAsia="나눔바른고딕" w:hAnsi="나눔바른고딕" w:hint="eastAsia"/>
        </w:rPr>
        <w:t>상하여야</w:t>
      </w:r>
      <w:r w:rsidR="00F27999" w:rsidRPr="000B2226">
        <w:rPr>
          <w:rStyle w:val="DefaultTextRunStyle"/>
          <w:rFonts w:ascii="나눔바른고딕" w:eastAsia="나눔바른고딕" w:hAnsi="나눔바른고딕"/>
        </w:rPr>
        <w:t xml:space="preserve"> 한다.</w:t>
      </w:r>
    </w:p>
    <w:p w14:paraId="2409DD5C" w14:textId="77777777" w:rsidR="008F0B58" w:rsidRDefault="00F27999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297DD329" w14:textId="77777777" w:rsidR="008F0B58" w:rsidRDefault="008F0B58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</w:p>
    <w:p w14:paraId="5B1AA356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제 6 조 【업무 위임】</w:t>
      </w:r>
    </w:p>
    <w:p w14:paraId="27F8F31C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14933CFC" w14:textId="77777777" w:rsidR="001C5E5A" w:rsidRPr="000B2226" w:rsidRDefault="003D5071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>“</w:t>
      </w:r>
      <w:r w:rsidR="00372129">
        <w:rPr>
          <w:rStyle w:val="DefaultTextRunStyle"/>
          <w:rFonts w:ascii="나눔바른고딕" w:eastAsia="나눔바른고딕" w:hAnsi="나눔바른고딕" w:hint="eastAsia"/>
        </w:rPr>
        <w:t>을</w:t>
      </w:r>
      <w:r w:rsidRPr="000B2226">
        <w:rPr>
          <w:rStyle w:val="DefaultTextRunStyle"/>
          <w:rFonts w:ascii="나눔바른고딕" w:eastAsia="나눔바른고딕" w:hAnsi="나눔바른고딕"/>
        </w:rPr>
        <w:t>”</w:t>
      </w:r>
      <w:r w:rsidR="00F27999" w:rsidRPr="000B2226">
        <w:rPr>
          <w:rStyle w:val="DefaultTextRunStyle"/>
          <w:rFonts w:ascii="나눔바른고딕" w:eastAsia="나눔바른고딕" w:hAnsi="나눔바른고딕"/>
        </w:rPr>
        <w:t xml:space="preserve">은 </w:t>
      </w:r>
      <w:r w:rsidRPr="000B2226">
        <w:rPr>
          <w:rStyle w:val="DefaultTextRunStyle"/>
          <w:rFonts w:ascii="나눔바른고딕" w:eastAsia="나눔바른고딕" w:hAnsi="나눔바른고딕"/>
        </w:rPr>
        <w:t>“</w:t>
      </w:r>
      <w:r w:rsidR="00372129">
        <w:rPr>
          <w:rStyle w:val="DefaultTextRunStyle"/>
          <w:rFonts w:ascii="나눔바른고딕" w:eastAsia="나눔바른고딕" w:hAnsi="나눔바른고딕" w:hint="eastAsia"/>
        </w:rPr>
        <w:t>갑</w:t>
      </w:r>
      <w:r w:rsidRPr="000B2226">
        <w:rPr>
          <w:rStyle w:val="DefaultTextRunStyle"/>
          <w:rFonts w:ascii="나눔바른고딕" w:eastAsia="나눔바른고딕" w:hAnsi="나눔바른고딕"/>
        </w:rPr>
        <w:t>”</w:t>
      </w:r>
      <w:r w:rsidR="00F27999" w:rsidRPr="000B2226">
        <w:rPr>
          <w:rStyle w:val="DefaultTextRunStyle"/>
          <w:rFonts w:ascii="나눔바른고딕" w:eastAsia="나눔바른고딕" w:hAnsi="나눔바른고딕"/>
        </w:rPr>
        <w:t xml:space="preserve">의 동의 없이 그 업무를 제3자에게 위임할 수 없으며 </w:t>
      </w:r>
      <w:proofErr w:type="gramStart"/>
      <w:r w:rsidR="00AD4CEF">
        <w:rPr>
          <w:rStyle w:val="DefaultTextRunStyle"/>
          <w:rFonts w:ascii="나눔바른고딕" w:eastAsia="나눔바른고딕" w:hAnsi="나눔바른고딕"/>
        </w:rPr>
        <w:t>도급</w:t>
      </w:r>
      <w:r w:rsidR="00F27999" w:rsidRPr="000B2226">
        <w:rPr>
          <w:rStyle w:val="DefaultTextRunStyle"/>
          <w:rFonts w:ascii="나눔바른고딕" w:eastAsia="나눔바른고딕" w:hAnsi="나눔바른고딕"/>
        </w:rPr>
        <w:t xml:space="preserve"> 시킬</w:t>
      </w:r>
      <w:proofErr w:type="gramEnd"/>
      <w:r w:rsidR="00F27999" w:rsidRPr="000B2226">
        <w:rPr>
          <w:rStyle w:val="DefaultTextRunStyle"/>
          <w:rFonts w:ascii="나눔바른고딕" w:eastAsia="나눔바른고딕" w:hAnsi="나눔바른고딕"/>
        </w:rPr>
        <w:t xml:space="preserve"> 수 없다.</w:t>
      </w:r>
    </w:p>
    <w:p w14:paraId="6F9751C8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1B295560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1BBD171F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제 7 조 【제작권 관련사항】</w:t>
      </w:r>
    </w:p>
    <w:p w14:paraId="402CD289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1295962F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본 </w:t>
      </w:r>
      <w:r w:rsidR="00497700">
        <w:rPr>
          <w:rStyle w:val="DefaultTextRunStyle"/>
          <w:rFonts w:ascii="나눔바른고딕" w:eastAsia="나눔바른고딕" w:hAnsi="나눔바른고딕" w:hint="eastAsia"/>
        </w:rPr>
        <w:t xml:space="preserve">프로젝트 </w:t>
      </w:r>
      <w:r w:rsidRPr="000B2226">
        <w:rPr>
          <w:rStyle w:val="DefaultTextRunStyle"/>
          <w:rFonts w:ascii="나눔바른고딕" w:eastAsia="나눔바른고딕" w:hAnsi="나눔바른고딕"/>
        </w:rPr>
        <w:t>제</w:t>
      </w:r>
      <w:r w:rsidR="003D5071" w:rsidRPr="000B2226">
        <w:rPr>
          <w:rStyle w:val="DefaultTextRunStyle"/>
          <w:rFonts w:ascii="나눔바른고딕" w:eastAsia="나눔바른고딕" w:hAnsi="나눔바른고딕" w:hint="eastAsia"/>
        </w:rPr>
        <w:t>작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과 관련된 저작권은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420926">
        <w:rPr>
          <w:rStyle w:val="DefaultTextRunStyle"/>
          <w:rFonts w:ascii="나눔바른고딕" w:eastAsia="나눔바른고딕" w:hAnsi="나눔바른고딕" w:hint="eastAsia"/>
        </w:rPr>
        <w:t>갑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과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420926">
        <w:rPr>
          <w:rStyle w:val="DefaultTextRunStyle"/>
          <w:rFonts w:ascii="나눔바른고딕" w:eastAsia="나눔바른고딕" w:hAnsi="나눔바른고딕" w:hint="eastAsia"/>
        </w:rPr>
        <w:t>을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이 동시에 가지며 아래와 같은 합의를 한다. </w:t>
      </w:r>
    </w:p>
    <w:p w14:paraId="0FAF3656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4FC429A1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 1.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420926">
        <w:rPr>
          <w:rStyle w:val="DefaultTextRunStyle"/>
          <w:rFonts w:ascii="나눔바른고딕" w:eastAsia="나눔바른고딕" w:hAnsi="나눔바른고딕" w:hint="eastAsia"/>
        </w:rPr>
        <w:t>갑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은 완성본에 대한 저작권만 소통하며 원본에 대한 소유권은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420926">
        <w:rPr>
          <w:rStyle w:val="DefaultTextRunStyle"/>
          <w:rFonts w:ascii="나눔바른고딕" w:eastAsia="나눔바른고딕" w:hAnsi="나눔바른고딕" w:hint="eastAsia"/>
        </w:rPr>
        <w:t>을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>이 가진다.</w:t>
      </w:r>
    </w:p>
    <w:p w14:paraId="337DDBA8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 2. 이외의 저작권에 대하여서는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420926">
        <w:rPr>
          <w:rStyle w:val="DefaultTextRunStyle"/>
          <w:rFonts w:ascii="나눔바른고딕" w:eastAsia="나눔바른고딕" w:hAnsi="나눔바른고딕" w:hint="eastAsia"/>
        </w:rPr>
        <w:t>갑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과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420926">
        <w:rPr>
          <w:rStyle w:val="DefaultTextRunStyle"/>
          <w:rFonts w:ascii="나눔바른고딕" w:eastAsia="나눔바른고딕" w:hAnsi="나눔바른고딕" w:hint="eastAsia"/>
        </w:rPr>
        <w:t>을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>은 별</w:t>
      </w:r>
      <w:r w:rsidR="00276B59">
        <w:rPr>
          <w:rStyle w:val="DefaultTextRunStyle"/>
          <w:rFonts w:ascii="나눔바른고딕" w:eastAsia="나눔바른고딕" w:hAnsi="나눔바른고딕" w:hint="eastAsia"/>
        </w:rPr>
        <w:t>도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  <w:proofErr w:type="gramStart"/>
      <w:r w:rsidR="00916832">
        <w:rPr>
          <w:rStyle w:val="DefaultTextRunStyle"/>
          <w:rFonts w:ascii="나눔바른고딕" w:eastAsia="나눔바른고딕" w:hAnsi="나눔바른고딕"/>
        </w:rPr>
        <w:t>계약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 한다</w:t>
      </w:r>
      <w:proofErr w:type="gramEnd"/>
      <w:r w:rsidRPr="000B2226">
        <w:rPr>
          <w:rStyle w:val="DefaultTextRunStyle"/>
          <w:rFonts w:ascii="나눔바른고딕" w:eastAsia="나눔바른고딕" w:hAnsi="나눔바른고딕"/>
        </w:rPr>
        <w:t>.</w:t>
      </w:r>
    </w:p>
    <w:p w14:paraId="7E609185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59BBA52F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0EBCDE4F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제 8 조 【제작협조 및 지원】</w:t>
      </w:r>
    </w:p>
    <w:p w14:paraId="7EA93531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3C6A975B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본 </w:t>
      </w:r>
      <w:r w:rsidR="00497700">
        <w:rPr>
          <w:rStyle w:val="DefaultTextRunStyle"/>
          <w:rFonts w:ascii="나눔바른고딕" w:eastAsia="나눔바른고딕" w:hAnsi="나눔바른고딕" w:hint="eastAsia"/>
        </w:rPr>
        <w:t xml:space="preserve">프로젝트의 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원만한 제작을 위해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6911C0">
        <w:rPr>
          <w:rStyle w:val="DefaultTextRunStyle"/>
          <w:rFonts w:ascii="나눔바른고딕" w:eastAsia="나눔바른고딕" w:hAnsi="나눔바른고딕" w:hint="eastAsia"/>
        </w:rPr>
        <w:t>갑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과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6911C0">
        <w:rPr>
          <w:rStyle w:val="DefaultTextRunStyle"/>
          <w:rFonts w:ascii="나눔바른고딕" w:eastAsia="나눔바른고딕" w:hAnsi="나눔바른고딕" w:hint="eastAsia"/>
        </w:rPr>
        <w:t>을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>은 서로 협조하여 제작 차질을 유발시키지 않도록</w:t>
      </w:r>
      <w:r w:rsidR="00DB1C54" w:rsidRPr="000B2226">
        <w:rPr>
          <w:rStyle w:val="DefaultTextRunStyle"/>
          <w:rFonts w:ascii="나눔바른고딕" w:eastAsia="나눔바른고딕" w:hAnsi="나눔바른고딕" w:hint="eastAsia"/>
        </w:rPr>
        <w:t xml:space="preserve"> </w:t>
      </w:r>
      <w:r w:rsidRPr="000B2226">
        <w:rPr>
          <w:rStyle w:val="DefaultTextRunStyle"/>
          <w:rFonts w:ascii="나눔바른고딕" w:eastAsia="나눔바른고딕" w:hAnsi="나눔바른고딕"/>
        </w:rPr>
        <w:t>서로 지원한다.</w:t>
      </w:r>
    </w:p>
    <w:p w14:paraId="603D4FF4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2B3131F0" w14:textId="6EB2CA49" w:rsidR="00C97ECC" w:rsidRDefault="00F27999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1979BF76" w14:textId="3BCA76EC" w:rsidR="001C5E5A" w:rsidRPr="002C7818" w:rsidRDefault="00C97ECC" w:rsidP="002C7818">
      <w:pPr>
        <w:widowControl/>
        <w:wordWrap/>
        <w:autoSpaceDE/>
        <w:autoSpaceDN/>
        <w:rPr>
          <w:rFonts w:ascii="나눔바른고딕" w:eastAsia="나눔바른고딕" w:hAnsi="나눔바른고딕" w:hint="eastAsia"/>
          <w:color w:val="000000"/>
        </w:rPr>
      </w:pPr>
      <w:r>
        <w:rPr>
          <w:rStyle w:val="DefaultTextRunStyle"/>
          <w:rFonts w:ascii="나눔바른고딕" w:eastAsia="나눔바른고딕" w:hAnsi="나눔바른고딕"/>
        </w:rPr>
        <w:br w:type="page"/>
      </w:r>
    </w:p>
    <w:p w14:paraId="1955860D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lastRenderedPageBreak/>
        <w:t>제 9 조 【계약기간】</w:t>
      </w:r>
    </w:p>
    <w:p w14:paraId="01046D9A" w14:textId="77777777" w:rsidR="001C5E5A" w:rsidRDefault="00F27999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2A3AC5C4" w14:textId="0556BFDF" w:rsidR="008A192B" w:rsidRPr="002C7818" w:rsidRDefault="00EA3150" w:rsidP="002C7818">
      <w:pPr>
        <w:pStyle w:val="DefaultParagraphStyle"/>
        <w:rPr>
          <w:rStyle w:val="DefaultTextRunStyle"/>
          <w:rFonts w:ascii="나눔바른고딕" w:eastAsia="나눔바른고딕" w:hAnsi="나눔바른고딕"/>
          <w:color w:val="auto"/>
        </w:rPr>
      </w:pPr>
      <w:r>
        <w:rPr>
          <w:rStyle w:val="DefaultTextRunStyle"/>
          <w:rFonts w:ascii="나눔바른고딕" w:eastAsia="나눔바른고딕" w:hAnsi="나눔바른고딕" w:hint="eastAsia"/>
        </w:rPr>
        <w:t xml:space="preserve">1. </w:t>
      </w:r>
      <w:r w:rsidR="008A192B">
        <w:rPr>
          <w:rStyle w:val="DefaultTextRunStyle"/>
          <w:rFonts w:ascii="나눔바른고딕" w:eastAsia="나눔바른고딕" w:hAnsi="나눔바른고딕" w:hint="eastAsia"/>
        </w:rPr>
        <w:t xml:space="preserve">본 계약의 계약 기간은 계약일로부터 </w:t>
      </w:r>
      <w:r w:rsidR="004776D6">
        <w:rPr>
          <w:rStyle w:val="DefaultTextRunStyle"/>
          <w:rFonts w:ascii="나눔바른고딕" w:eastAsia="나눔바른고딕" w:hAnsi="나눔바른고딕" w:hint="eastAsia"/>
        </w:rPr>
        <w:t>2024년 5월 13</w:t>
      </w:r>
      <w:r w:rsidR="008A192B">
        <w:rPr>
          <w:rStyle w:val="DefaultTextRunStyle"/>
          <w:rFonts w:ascii="나눔바른고딕" w:eastAsia="나눔바른고딕" w:hAnsi="나눔바른고딕" w:hint="eastAsia"/>
        </w:rPr>
        <w:t xml:space="preserve">일 </w:t>
      </w:r>
      <w:proofErr w:type="spellStart"/>
      <w:r w:rsidR="008A192B">
        <w:rPr>
          <w:rStyle w:val="DefaultTextRunStyle"/>
          <w:rFonts w:ascii="나눔바른고딕" w:eastAsia="나눔바른고딕" w:hAnsi="나눔바른고딕" w:hint="eastAsia"/>
        </w:rPr>
        <w:t>까지로</w:t>
      </w:r>
      <w:proofErr w:type="spellEnd"/>
      <w:r w:rsidR="008A192B">
        <w:rPr>
          <w:rStyle w:val="DefaultTextRunStyle"/>
          <w:rFonts w:ascii="나눔바른고딕" w:eastAsia="나눔바른고딕" w:hAnsi="나눔바른고딕" w:hint="eastAsia"/>
        </w:rPr>
        <w:t xml:space="preserve"> 한다.</w:t>
      </w:r>
    </w:p>
    <w:p w14:paraId="53634C9F" w14:textId="317E3041" w:rsidR="00EA3150" w:rsidRPr="00EA3150" w:rsidRDefault="00EA3150" w:rsidP="00EA3150">
      <w:pPr>
        <w:pStyle w:val="DefaultParagraphStyle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2. </w:t>
      </w:r>
      <w:r>
        <w:rPr>
          <w:rFonts w:ascii="나눔바른고딕" w:eastAsia="나눔바른고딕" w:hAnsi="나눔바른고딕"/>
        </w:rPr>
        <w:t>“</w:t>
      </w:r>
      <w:r>
        <w:rPr>
          <w:rFonts w:ascii="나눔바른고딕" w:eastAsia="나눔바른고딕" w:hAnsi="나눔바른고딕" w:hint="eastAsia"/>
        </w:rPr>
        <w:t>갑</w:t>
      </w:r>
      <w:r>
        <w:rPr>
          <w:rFonts w:ascii="나눔바른고딕" w:eastAsia="나눔바른고딕" w:hAnsi="나눔바른고딕"/>
        </w:rPr>
        <w:t>”</w:t>
      </w:r>
      <w:r>
        <w:rPr>
          <w:rFonts w:ascii="나눔바른고딕" w:eastAsia="나눔바른고딕" w:hAnsi="나눔바른고딕" w:hint="eastAsia"/>
        </w:rPr>
        <w:t xml:space="preserve">은 필요한 경우 </w:t>
      </w:r>
      <w:r>
        <w:rPr>
          <w:rFonts w:ascii="나눔바른고딕" w:eastAsia="나눔바른고딕" w:hAnsi="나눔바른고딕"/>
        </w:rPr>
        <w:t>“</w:t>
      </w:r>
      <w:r>
        <w:rPr>
          <w:rFonts w:ascii="나눔바른고딕" w:eastAsia="나눔바른고딕" w:hAnsi="나눔바른고딕" w:hint="eastAsia"/>
        </w:rPr>
        <w:t>을</w:t>
      </w:r>
      <w:r>
        <w:rPr>
          <w:rFonts w:ascii="나눔바른고딕" w:eastAsia="나눔바른고딕" w:hAnsi="나눔바른고딕"/>
        </w:rPr>
        <w:t>”</w:t>
      </w:r>
      <w:r>
        <w:rPr>
          <w:rFonts w:ascii="나눔바른고딕" w:eastAsia="나눔바른고딕" w:hAnsi="나눔바른고딕" w:hint="eastAsia"/>
        </w:rPr>
        <w:t xml:space="preserve">과 </w:t>
      </w:r>
      <w:r w:rsidR="00660178">
        <w:rPr>
          <w:rFonts w:ascii="나눔바른고딕" w:eastAsia="나눔바른고딕" w:hAnsi="나눔바른고딕" w:hint="eastAsia"/>
        </w:rPr>
        <w:t>합의하여 일정을 고려하여 계약기간을 단축하거나 연장할 수 있다.</w:t>
      </w:r>
    </w:p>
    <w:p w14:paraId="6E5F4C82" w14:textId="77777777" w:rsidR="00A46C1E" w:rsidRDefault="00A46C1E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</w:p>
    <w:p w14:paraId="21ED6E5C" w14:textId="44DD9FEB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상기 </w:t>
      </w:r>
      <w:r w:rsidR="00042FFE">
        <w:rPr>
          <w:rStyle w:val="DefaultTextRunStyle"/>
          <w:rFonts w:ascii="나눔바른고딕" w:eastAsia="나눔바른고딕" w:hAnsi="나눔바른고딕" w:hint="eastAsia"/>
        </w:rPr>
        <w:t>프로젝트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에 대한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9B7EFD">
        <w:rPr>
          <w:rStyle w:val="DefaultTextRunStyle"/>
          <w:rFonts w:ascii="나눔바른고딕" w:eastAsia="나눔바른고딕" w:hAnsi="나눔바른고딕" w:hint="eastAsia"/>
        </w:rPr>
        <w:t>갑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과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9B7EFD">
        <w:rPr>
          <w:rStyle w:val="DefaultTextRunStyle"/>
          <w:rFonts w:ascii="나눔바른고딕" w:eastAsia="나눔바른고딕" w:hAnsi="나눔바른고딕" w:hint="eastAsia"/>
        </w:rPr>
        <w:t>을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>의 계약은 즉시 효력이 발생하며 작품이 완성</w:t>
      </w:r>
      <w:r w:rsidR="00D833F2">
        <w:rPr>
          <w:rStyle w:val="DefaultTextRunStyle"/>
          <w:rFonts w:ascii="나눔바른고딕" w:eastAsia="나눔바른고딕" w:hAnsi="나눔바른고딕" w:hint="eastAsia"/>
        </w:rPr>
        <w:t>되어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 납품</w:t>
      </w:r>
      <w:r w:rsidR="00D833F2">
        <w:rPr>
          <w:rStyle w:val="DefaultTextRunStyle"/>
          <w:rFonts w:ascii="나눔바른고딕" w:eastAsia="나눔바른고딕" w:hAnsi="나눔바른고딕" w:hint="eastAsia"/>
        </w:rPr>
        <w:t>될</w:t>
      </w:r>
      <w:r w:rsidR="0064214A">
        <w:rPr>
          <w:rStyle w:val="DefaultTextRunStyle"/>
          <w:rFonts w:ascii="나눔바른고딕" w:eastAsia="나눔바른고딕" w:hAnsi="나눔바른고딕" w:hint="eastAsia"/>
        </w:rPr>
        <w:t xml:space="preserve"> </w:t>
      </w:r>
      <w:r w:rsidR="00D833F2">
        <w:rPr>
          <w:rStyle w:val="DefaultTextRunStyle"/>
          <w:rFonts w:ascii="나눔바른고딕" w:eastAsia="나눔바른고딕" w:hAnsi="나눔바른고딕" w:hint="eastAsia"/>
        </w:rPr>
        <w:t>때</w:t>
      </w:r>
      <w:r w:rsidRPr="000B2226">
        <w:rPr>
          <w:rStyle w:val="DefaultTextRunStyle"/>
          <w:rFonts w:ascii="나눔바른고딕" w:eastAsia="나눔바른고딕" w:hAnsi="나눔바른고딕"/>
        </w:rPr>
        <w:t>까지 효력이</w:t>
      </w:r>
      <w:r w:rsidR="00DB1C54" w:rsidRPr="000B2226">
        <w:rPr>
          <w:rStyle w:val="DefaultTextRunStyle"/>
          <w:rFonts w:ascii="나눔바른고딕" w:eastAsia="나눔바른고딕" w:hAnsi="나눔바른고딕" w:hint="eastAsia"/>
        </w:rPr>
        <w:t xml:space="preserve"> 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지속된다. </w:t>
      </w:r>
    </w:p>
    <w:p w14:paraId="2CAF88DB" w14:textId="054CDC75" w:rsidR="00A46C1E" w:rsidRDefault="00A46C1E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</w:p>
    <w:p w14:paraId="13A8767C" w14:textId="7608316F" w:rsidR="00024C77" w:rsidRPr="000B2226" w:rsidRDefault="00024C77" w:rsidP="00024C77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제 1</w:t>
      </w:r>
      <w:r>
        <w:rPr>
          <w:rStyle w:val="DefaultTextRunStyle"/>
          <w:rFonts w:ascii="나눔바른고딕" w:eastAsia="나눔바른고딕" w:hAnsi="나눔바른고딕" w:hint="eastAsia"/>
          <w:b/>
          <w:bCs/>
          <w:sz w:val="22"/>
          <w:szCs w:val="22"/>
        </w:rPr>
        <w:t>0</w:t>
      </w: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 xml:space="preserve"> 조 【</w:t>
      </w:r>
      <w:r>
        <w:rPr>
          <w:rStyle w:val="DefaultTextRunStyle"/>
          <w:rFonts w:ascii="나눔바른고딕" w:eastAsia="나눔바른고딕" w:hAnsi="나눔바른고딕" w:hint="eastAsia"/>
          <w:b/>
          <w:bCs/>
          <w:sz w:val="22"/>
          <w:szCs w:val="22"/>
        </w:rPr>
        <w:t>하자 이행 보증</w:t>
      </w: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】</w:t>
      </w:r>
    </w:p>
    <w:p w14:paraId="40D63728" w14:textId="77777777" w:rsidR="00024C77" w:rsidRDefault="00024C77" w:rsidP="00024C77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</w:p>
    <w:p w14:paraId="750ED7A3" w14:textId="77777777" w:rsidR="00024C77" w:rsidRDefault="00024C77" w:rsidP="00024C77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  <w:r>
        <w:rPr>
          <w:rStyle w:val="DefaultTextRunStyle"/>
          <w:rFonts w:ascii="나눔바른고딕" w:eastAsia="나눔바른고딕" w:hAnsi="나눔바른고딕" w:hint="eastAsia"/>
        </w:rPr>
        <w:t xml:space="preserve">검수 완료 후 3개월 이내에 하자 발생 시, </w:t>
      </w:r>
      <w:r>
        <w:rPr>
          <w:rStyle w:val="DefaultTextRunStyle"/>
          <w:rFonts w:ascii="나눔바른고딕" w:eastAsia="나눔바른고딕" w:hAnsi="나눔바른고딕"/>
        </w:rPr>
        <w:t>“</w:t>
      </w:r>
      <w:r>
        <w:rPr>
          <w:rStyle w:val="DefaultTextRunStyle"/>
          <w:rFonts w:ascii="나눔바른고딕" w:eastAsia="나눔바른고딕" w:hAnsi="나눔바른고딕" w:hint="eastAsia"/>
        </w:rPr>
        <w:t>A</w:t>
      </w:r>
      <w:r>
        <w:rPr>
          <w:rStyle w:val="DefaultTextRunStyle"/>
          <w:rFonts w:ascii="나눔바른고딕" w:eastAsia="나눔바른고딕" w:hAnsi="나눔바른고딕"/>
        </w:rPr>
        <w:t>”</w:t>
      </w:r>
      <w:r>
        <w:rPr>
          <w:rStyle w:val="DefaultTextRunStyle"/>
          <w:rFonts w:ascii="나눔바른고딕" w:eastAsia="나눔바른고딕" w:hAnsi="나눔바른고딕" w:hint="eastAsia"/>
        </w:rPr>
        <w:t xml:space="preserve">의 통보일로부터 </w:t>
      </w:r>
      <w:r>
        <w:rPr>
          <w:rStyle w:val="DefaultTextRunStyle"/>
          <w:rFonts w:ascii="나눔바른고딕" w:eastAsia="나눔바른고딕" w:hAnsi="나눔바른고딕"/>
        </w:rPr>
        <w:t>“</w:t>
      </w:r>
      <w:r>
        <w:rPr>
          <w:rStyle w:val="DefaultTextRunStyle"/>
          <w:rFonts w:ascii="나눔바른고딕" w:eastAsia="나눔바른고딕" w:hAnsi="나눔바른고딕" w:hint="eastAsia"/>
        </w:rPr>
        <w:t>B</w:t>
      </w:r>
      <w:r>
        <w:rPr>
          <w:rStyle w:val="DefaultTextRunStyle"/>
          <w:rFonts w:ascii="나눔바른고딕" w:eastAsia="나눔바른고딕" w:hAnsi="나눔바른고딕"/>
        </w:rPr>
        <w:t>”</w:t>
      </w:r>
      <w:r>
        <w:rPr>
          <w:rStyle w:val="DefaultTextRunStyle"/>
          <w:rFonts w:ascii="나눔바른고딕" w:eastAsia="나눔바른고딕" w:hAnsi="나눔바른고딕" w:hint="eastAsia"/>
        </w:rPr>
        <w:t>는 하자로 인한 문제점을 즉시 보수 및 수리한다.</w:t>
      </w:r>
    </w:p>
    <w:p w14:paraId="55738DD0" w14:textId="77777777" w:rsidR="00024C77" w:rsidRDefault="00024C77" w:rsidP="00024C77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</w:p>
    <w:p w14:paraId="4D14394E" w14:textId="744F5570" w:rsidR="00024C77" w:rsidRPr="000B2226" w:rsidRDefault="00024C77" w:rsidP="00024C77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제 1</w:t>
      </w:r>
      <w:r>
        <w:rPr>
          <w:rStyle w:val="DefaultTextRunStyle"/>
          <w:rFonts w:ascii="나눔바른고딕" w:eastAsia="나눔바른고딕" w:hAnsi="나눔바른고딕" w:hint="eastAsia"/>
          <w:b/>
          <w:bCs/>
          <w:sz w:val="22"/>
          <w:szCs w:val="22"/>
        </w:rPr>
        <w:t>1</w:t>
      </w: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 xml:space="preserve"> 조 【</w:t>
      </w:r>
      <w:r>
        <w:rPr>
          <w:rStyle w:val="DefaultTextRunStyle"/>
          <w:rFonts w:ascii="나눔바른고딕" w:eastAsia="나눔바른고딕" w:hAnsi="나눔바른고딕" w:hint="eastAsia"/>
          <w:b/>
          <w:bCs/>
          <w:sz w:val="22"/>
          <w:szCs w:val="22"/>
        </w:rPr>
        <w:t>해석</w:t>
      </w: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】</w:t>
      </w:r>
    </w:p>
    <w:p w14:paraId="1BE74FE3" w14:textId="77777777" w:rsidR="00024C77" w:rsidRDefault="00024C77" w:rsidP="00024C77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</w:p>
    <w:p w14:paraId="13F0762F" w14:textId="77777777" w:rsidR="00024C77" w:rsidRDefault="00024C77" w:rsidP="00024C77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  <w:r>
        <w:rPr>
          <w:rStyle w:val="DefaultTextRunStyle"/>
          <w:rFonts w:ascii="나눔바른고딕" w:eastAsia="나눔바른고딕" w:hAnsi="나눔바른고딕" w:hint="eastAsia"/>
        </w:rPr>
        <w:t>본 계약에 명기하지 아니한 사항 및 본 계약의 해석상의 이의가 있을 때에는 쌍방의 협의 하에 결정하기로 한다.</w:t>
      </w:r>
    </w:p>
    <w:p w14:paraId="1270B077" w14:textId="266E570D" w:rsidR="001C5E5A" w:rsidRPr="00024C77" w:rsidRDefault="001C5E5A" w:rsidP="002C7818">
      <w:pPr>
        <w:widowControl/>
        <w:wordWrap/>
        <w:autoSpaceDE/>
        <w:autoSpaceDN/>
        <w:rPr>
          <w:rStyle w:val="DefaultTextRunStyle"/>
          <w:rFonts w:ascii="나눔바른고딕" w:eastAsia="나눔바른고딕" w:hAnsi="나눔바른고딕" w:hint="eastAsia"/>
        </w:rPr>
      </w:pPr>
    </w:p>
    <w:p w14:paraId="6521F8D5" w14:textId="77777777" w:rsidR="002D2C12" w:rsidRPr="000B2226" w:rsidRDefault="002D2C12">
      <w:pPr>
        <w:pStyle w:val="DefaultParagraphStyle"/>
        <w:rPr>
          <w:rFonts w:ascii="나눔바른고딕" w:eastAsia="나눔바른고딕" w:hAnsi="나눔바른고딕"/>
        </w:rPr>
      </w:pPr>
    </w:p>
    <w:p w14:paraId="6353FF92" w14:textId="70B21F0F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 xml:space="preserve">제 </w:t>
      </w:r>
      <w:r w:rsidR="00024C77"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1</w:t>
      </w:r>
      <w:r w:rsidR="00024C77">
        <w:rPr>
          <w:rStyle w:val="DefaultTextRunStyle"/>
          <w:rFonts w:ascii="나눔바른고딕" w:eastAsia="나눔바른고딕" w:hAnsi="나눔바른고딕" w:hint="eastAsia"/>
          <w:b/>
          <w:bCs/>
          <w:sz w:val="22"/>
          <w:szCs w:val="22"/>
        </w:rPr>
        <w:t>2</w:t>
      </w:r>
      <w:r w:rsidR="00024C77"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 xml:space="preserve"> </w:t>
      </w:r>
      <w:r w:rsidRPr="000B2226">
        <w:rPr>
          <w:rStyle w:val="DefaultTextRunStyle"/>
          <w:rFonts w:ascii="나눔바른고딕" w:eastAsia="나눔바른고딕" w:hAnsi="나눔바른고딕"/>
          <w:b/>
          <w:bCs/>
          <w:sz w:val="22"/>
          <w:szCs w:val="22"/>
        </w:rPr>
        <w:t>조 【분쟁해결】</w:t>
      </w:r>
    </w:p>
    <w:p w14:paraId="288073AF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62E2CCC6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>본 계약상의 불이행으로 인</w:t>
      </w:r>
      <w:r w:rsidR="002D2C12" w:rsidRPr="000B2226">
        <w:rPr>
          <w:rStyle w:val="DefaultTextRunStyle"/>
          <w:rFonts w:ascii="나눔바른고딕" w:eastAsia="나눔바른고딕" w:hAnsi="나눔바른고딕" w:hint="eastAsia"/>
        </w:rPr>
        <w:t>해 분쟁이 발생한 경우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  <w:r w:rsidR="002D2C12" w:rsidRPr="000B2226">
        <w:rPr>
          <w:rStyle w:val="DefaultTextRunStyle"/>
          <w:rFonts w:ascii="나눔바른고딕" w:eastAsia="나눔바른고딕" w:hAnsi="나눔바른고딕" w:hint="eastAsia"/>
        </w:rPr>
        <w:t>소송에 관한</w:t>
      </w:r>
      <w:r w:rsidR="002D2C12" w:rsidRPr="000B2226">
        <w:rPr>
          <w:rStyle w:val="DefaultTextRunStyle"/>
          <w:rFonts w:ascii="나눔바른고딕" w:eastAsia="나눔바른고딕" w:hAnsi="나눔바른고딕"/>
        </w:rPr>
        <w:t xml:space="preserve"> </w:t>
      </w:r>
      <w:r w:rsidRPr="000B2226">
        <w:rPr>
          <w:rStyle w:val="DefaultTextRunStyle"/>
          <w:rFonts w:ascii="나눔바른고딕" w:eastAsia="나눔바른고딕" w:hAnsi="나눔바른고딕"/>
        </w:rPr>
        <w:t>관할법원</w:t>
      </w:r>
      <w:r w:rsidR="002D2C12" w:rsidRPr="000B2226">
        <w:rPr>
          <w:rStyle w:val="DefaultTextRunStyle"/>
          <w:rFonts w:ascii="나눔바른고딕" w:eastAsia="나눔바른고딕" w:hAnsi="나눔바른고딕" w:hint="eastAsia"/>
        </w:rPr>
        <w:t>은 민사소송법에 따라 정한다.</w:t>
      </w:r>
    </w:p>
    <w:p w14:paraId="31D6BDB8" w14:textId="77777777" w:rsidR="001C5E5A" w:rsidRPr="000B2226" w:rsidRDefault="00F27999">
      <w:pPr>
        <w:pStyle w:val="DefaultParagraphStyle"/>
        <w:rPr>
          <w:rStyle w:val="DefaultTextRunStyle"/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16390401" w14:textId="77777777" w:rsidR="002D2C12" w:rsidRPr="000B2226" w:rsidRDefault="002D2C12">
      <w:pPr>
        <w:pStyle w:val="DefaultParagraphStyle"/>
        <w:rPr>
          <w:rFonts w:ascii="나눔바른고딕" w:eastAsia="나눔바른고딕" w:hAnsi="나눔바른고딕"/>
        </w:rPr>
      </w:pPr>
    </w:p>
    <w:p w14:paraId="245B4AC5" w14:textId="1D496565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위와 같이 계약을 체결하고 계약서 2통을 작성, 서명 날인 후 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“</w:t>
      </w:r>
      <w:r w:rsidR="00816A3A">
        <w:rPr>
          <w:rStyle w:val="DefaultTextRunStyle"/>
          <w:rFonts w:ascii="나눔바른고딕" w:eastAsia="나눔바른고딕" w:hAnsi="나눔바른고딕" w:hint="eastAsia"/>
        </w:rPr>
        <w:t>갑</w:t>
      </w:r>
      <w:r w:rsidR="003D507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과 </w:t>
      </w:r>
      <w:r w:rsidR="00B412B1" w:rsidRPr="000B2226">
        <w:rPr>
          <w:rStyle w:val="DefaultTextRunStyle"/>
          <w:rFonts w:ascii="나눔바른고딕" w:eastAsia="나눔바른고딕" w:hAnsi="나눔바른고딕"/>
        </w:rPr>
        <w:t>“</w:t>
      </w:r>
      <w:r w:rsidR="00816A3A">
        <w:rPr>
          <w:rStyle w:val="DefaultTextRunStyle"/>
          <w:rFonts w:ascii="나눔바른고딕" w:eastAsia="나눔바른고딕" w:hAnsi="나눔바른고딕" w:hint="eastAsia"/>
        </w:rPr>
        <w:t>을</w:t>
      </w:r>
      <w:r w:rsidR="00B412B1" w:rsidRPr="000B2226">
        <w:rPr>
          <w:rStyle w:val="DefaultTextRunStyle"/>
          <w:rFonts w:ascii="나눔바른고딕" w:eastAsia="나눔바른고딕" w:hAnsi="나눔바른고딕"/>
        </w:rPr>
        <w:t>”</w:t>
      </w:r>
      <w:r w:rsidRPr="000B2226">
        <w:rPr>
          <w:rStyle w:val="DefaultTextRunStyle"/>
          <w:rFonts w:ascii="나눔바른고딕" w:eastAsia="나눔바른고딕" w:hAnsi="나눔바른고딕"/>
        </w:rPr>
        <w:t>이 각각 1통씩 보관한다.</w:t>
      </w:r>
    </w:p>
    <w:p w14:paraId="2F465E13" w14:textId="7C5E893E" w:rsidR="001F4D23" w:rsidRDefault="00F27999">
      <w:pPr>
        <w:pStyle w:val="DefaultParagraphStyle"/>
        <w:rPr>
          <w:rStyle w:val="DefaultTextRunStyle"/>
          <w:rFonts w:ascii="나눔바른고딕" w:eastAsia="나눔바른고딕" w:hAnsi="나눔바른고딕" w:hint="eastAsia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7B219696" w14:textId="51C40709" w:rsidR="006374D5" w:rsidRDefault="006374D5">
      <w:pPr>
        <w:pStyle w:val="DefaultParagraphStyle"/>
        <w:rPr>
          <w:ins w:id="0" w:author="현석 신" w:date="2024-04-13T22:21:00Z" w16du:dateUtc="2024-04-13T13:21:00Z"/>
          <w:rFonts w:ascii="나눔바른고딕" w:eastAsia="나눔바른고딕" w:hAnsi="나눔바른고딕"/>
        </w:rPr>
      </w:pPr>
    </w:p>
    <w:p w14:paraId="2E421C78" w14:textId="77777777" w:rsidR="002C7818" w:rsidRDefault="002C7818">
      <w:pPr>
        <w:pStyle w:val="DefaultParagraphStyle"/>
        <w:rPr>
          <w:ins w:id="1" w:author="현석 신" w:date="2024-04-13T22:21:00Z" w16du:dateUtc="2024-04-13T13:21:00Z"/>
          <w:rFonts w:ascii="나눔바른고딕" w:eastAsia="나눔바른고딕" w:hAnsi="나눔바른고딕"/>
        </w:rPr>
      </w:pPr>
    </w:p>
    <w:p w14:paraId="3F72B126" w14:textId="77777777" w:rsidR="002C7818" w:rsidRDefault="002C7818">
      <w:pPr>
        <w:pStyle w:val="DefaultParagraphStyle"/>
        <w:rPr>
          <w:ins w:id="2" w:author="현석 신" w:date="2024-04-13T22:21:00Z" w16du:dateUtc="2024-04-13T13:21:00Z"/>
          <w:rFonts w:ascii="나눔바른고딕" w:eastAsia="나눔바른고딕" w:hAnsi="나눔바른고딕"/>
        </w:rPr>
      </w:pPr>
    </w:p>
    <w:p w14:paraId="0890C23F" w14:textId="77777777" w:rsidR="002C7818" w:rsidRDefault="002C7818">
      <w:pPr>
        <w:pStyle w:val="DefaultParagraphStyle"/>
        <w:rPr>
          <w:ins w:id="3" w:author="현석 신" w:date="2024-04-13T22:21:00Z" w16du:dateUtc="2024-04-13T13:21:00Z"/>
          <w:rFonts w:ascii="나눔바른고딕" w:eastAsia="나눔바른고딕" w:hAnsi="나눔바른고딕"/>
        </w:rPr>
      </w:pPr>
    </w:p>
    <w:p w14:paraId="254BFCF4" w14:textId="77777777" w:rsidR="002C7818" w:rsidRDefault="002C7818">
      <w:pPr>
        <w:pStyle w:val="DefaultParagraphStyle"/>
        <w:rPr>
          <w:ins w:id="4" w:author="현석 신" w:date="2024-04-13T22:21:00Z" w16du:dateUtc="2024-04-13T13:21:00Z"/>
          <w:rFonts w:ascii="나눔바른고딕" w:eastAsia="나눔바른고딕" w:hAnsi="나눔바른고딕"/>
        </w:rPr>
      </w:pPr>
    </w:p>
    <w:p w14:paraId="30C58C20" w14:textId="77777777" w:rsidR="002C7818" w:rsidRPr="006374D5" w:rsidRDefault="002C7818">
      <w:pPr>
        <w:pStyle w:val="DefaultParagraphStyle"/>
        <w:rPr>
          <w:rFonts w:ascii="나눔바른고딕" w:eastAsia="나눔바른고딕" w:hAnsi="나눔바른고딕" w:hint="eastAsia"/>
        </w:rPr>
      </w:pPr>
    </w:p>
    <w:p w14:paraId="671E702A" w14:textId="77777777" w:rsidR="001C5E5A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15C1E07D" w14:textId="3861945C" w:rsidR="001C5E5A" w:rsidRPr="000B2226" w:rsidRDefault="00F27999">
      <w:pPr>
        <w:pStyle w:val="DefaultParagraphStyle"/>
        <w:jc w:val="center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>20</w:t>
      </w:r>
      <w:r w:rsidR="005711E3">
        <w:rPr>
          <w:rStyle w:val="DefaultTextRunStyle"/>
          <w:rFonts w:ascii="나눔바른고딕" w:eastAsia="나눔바른고딕" w:hAnsi="나눔바른고딕" w:hint="eastAsia"/>
        </w:rPr>
        <w:t>24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   년</w:t>
      </w:r>
      <w:r w:rsidR="00F37D8F">
        <w:rPr>
          <w:rStyle w:val="DefaultTextRunStyle"/>
          <w:rFonts w:ascii="나눔바른고딕" w:eastAsia="나눔바른고딕" w:hAnsi="나눔바른고딕"/>
        </w:rPr>
        <w:t xml:space="preserve">   </w:t>
      </w:r>
      <w:proofErr w:type="gramStart"/>
      <w:r w:rsidR="005711E3">
        <w:rPr>
          <w:rStyle w:val="DefaultTextRunStyle"/>
          <w:rFonts w:ascii="나눔바른고딕" w:eastAsia="나눔바른고딕" w:hAnsi="나눔바른고딕" w:hint="eastAsia"/>
        </w:rPr>
        <w:t>4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  </w:t>
      </w:r>
      <w:r w:rsidR="003D5071" w:rsidRPr="000B2226">
        <w:rPr>
          <w:rStyle w:val="DefaultTextRunStyle"/>
          <w:rFonts w:ascii="나눔바른고딕" w:eastAsia="나눔바른고딕" w:hAnsi="나눔바른고딕" w:hint="eastAsia"/>
        </w:rPr>
        <w:t>월</w:t>
      </w:r>
      <w:proofErr w:type="gramEnd"/>
      <w:r w:rsidR="0006455A">
        <w:rPr>
          <w:rStyle w:val="DefaultTextRunStyle"/>
          <w:rFonts w:ascii="나눔바른고딕" w:eastAsia="나눔바른고딕" w:hAnsi="나눔바른고딕"/>
        </w:rPr>
        <w:t xml:space="preserve">  </w:t>
      </w:r>
      <w:r w:rsidR="005711E3">
        <w:rPr>
          <w:rStyle w:val="DefaultTextRunStyle"/>
          <w:rFonts w:ascii="나눔바른고딕" w:eastAsia="나눔바른고딕" w:hAnsi="나눔바른고딕" w:hint="eastAsia"/>
        </w:rPr>
        <w:t>11</w:t>
      </w:r>
      <w:r w:rsidRPr="000B2226">
        <w:rPr>
          <w:rStyle w:val="DefaultTextRunStyle"/>
          <w:rFonts w:ascii="나눔바른고딕" w:eastAsia="나눔바른고딕" w:hAnsi="나눔바른고딕"/>
        </w:rPr>
        <w:t xml:space="preserve">  일</w:t>
      </w:r>
    </w:p>
    <w:p w14:paraId="49CDDE19" w14:textId="77777777" w:rsidR="00992CEE" w:rsidRPr="000B2226" w:rsidRDefault="00F27999" w:rsidP="005055F8">
      <w:pPr>
        <w:pStyle w:val="DefaultParagraphStyle"/>
        <w:jc w:val="center"/>
        <w:rPr>
          <w:rFonts w:ascii="나눔바른고딕" w:eastAsia="나눔바른고딕" w:hAnsi="나눔바른고딕"/>
          <w:color w:val="000000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p w14:paraId="79CE31E1" w14:textId="77777777" w:rsidR="00992CEE" w:rsidRPr="000B2226" w:rsidRDefault="00F27999">
      <w:pPr>
        <w:pStyle w:val="DefaultParagraphStyle"/>
        <w:rPr>
          <w:rFonts w:ascii="나눔바른고딕" w:eastAsia="나눔바른고딕" w:hAnsi="나눔바른고딕"/>
        </w:rPr>
      </w:pPr>
      <w:r w:rsidRPr="000B2226">
        <w:rPr>
          <w:rStyle w:val="DefaultTextRunStyle"/>
          <w:rFonts w:ascii="나눔바른고딕" w:eastAsia="나눔바른고딕" w:hAnsi="나눔바른고딕"/>
        </w:rPr>
        <w:t xml:space="preserve"> </w:t>
      </w:r>
    </w:p>
    <w:tbl>
      <w:tblPr>
        <w:tblStyle w:val="a4"/>
        <w:tblW w:w="9551" w:type="dxa"/>
        <w:tblLook w:val="04A0" w:firstRow="1" w:lastRow="0" w:firstColumn="1" w:lastColumn="0" w:noHBand="0" w:noVBand="1"/>
      </w:tblPr>
      <w:tblGrid>
        <w:gridCol w:w="4775"/>
        <w:gridCol w:w="4776"/>
      </w:tblGrid>
      <w:tr w:rsidR="00992CEE" w:rsidRPr="000B2226" w14:paraId="07E501FD" w14:textId="77777777" w:rsidTr="001530FF">
        <w:trPr>
          <w:trHeight w:val="2122"/>
        </w:trPr>
        <w:tc>
          <w:tcPr>
            <w:tcW w:w="4775" w:type="dxa"/>
            <w:tcBorders>
              <w:top w:val="nil"/>
              <w:left w:val="nil"/>
              <w:bottom w:val="nil"/>
              <w:right w:val="nil"/>
            </w:tcBorders>
          </w:tcPr>
          <w:p w14:paraId="765C8BE8" w14:textId="77777777" w:rsidR="00992CEE" w:rsidRPr="000B2226" w:rsidRDefault="00992CEE" w:rsidP="00992CEE">
            <w:pPr>
              <w:pStyle w:val="DefaultParagraphStyle"/>
              <w:rPr>
                <w:rFonts w:ascii="나눔바른고딕" w:eastAsia="나눔바른고딕" w:hAnsi="나눔바른고딕"/>
              </w:rPr>
            </w:pPr>
            <w:r w:rsidRPr="000B2226">
              <w:rPr>
                <w:rFonts w:ascii="나눔바른고딕" w:eastAsia="나눔바른고딕" w:hAnsi="나눔바른고딕" w:hint="eastAsia"/>
              </w:rPr>
              <w:t>“</w:t>
            </w:r>
            <w:r w:rsidR="00B20CA5">
              <w:rPr>
                <w:rFonts w:ascii="나눔바른고딕" w:eastAsia="나눔바른고딕" w:hAnsi="나눔바른고딕" w:hint="eastAsia"/>
              </w:rPr>
              <w:t>갑</w:t>
            </w:r>
            <w:r w:rsidRPr="000B2226">
              <w:rPr>
                <w:rFonts w:ascii="나눔바른고딕" w:eastAsia="나눔바른고딕" w:hAnsi="나눔바른고딕" w:hint="eastAsia"/>
              </w:rPr>
              <w:t>”</w:t>
            </w:r>
          </w:p>
          <w:p w14:paraId="57703732" w14:textId="77777777" w:rsidR="00992CEE" w:rsidRDefault="005630A7" w:rsidP="00992CEE">
            <w:pPr>
              <w:pStyle w:val="DefaultParagraphStyle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서울시 </w:t>
            </w:r>
            <w:r w:rsidR="005461BE">
              <w:rPr>
                <w:rFonts w:ascii="나눔바른고딕" w:eastAsia="나눔바른고딕" w:hAnsi="나눔바른고딕" w:hint="eastAsia"/>
              </w:rPr>
              <w:t>X</w:t>
            </w:r>
            <w:r w:rsidR="005461BE">
              <w:rPr>
                <w:rFonts w:ascii="나눔바른고딕" w:eastAsia="나눔바른고딕" w:hAnsi="나눔바른고딕"/>
              </w:rPr>
              <w:t>X</w:t>
            </w:r>
            <w:r>
              <w:rPr>
                <w:rFonts w:ascii="나눔바른고딕" w:eastAsia="나눔바른고딕" w:hAnsi="나눔바른고딕" w:hint="eastAsia"/>
              </w:rPr>
              <w:t>구</w:t>
            </w:r>
            <w:r w:rsidR="005929FD">
              <w:rPr>
                <w:rFonts w:ascii="나눔바른고딕" w:eastAsia="나눔바른고딕" w:hAnsi="나눔바른고딕" w:hint="eastAsia"/>
              </w:rPr>
              <w:t xml:space="preserve"> </w:t>
            </w:r>
            <w:r w:rsidR="005461BE">
              <w:rPr>
                <w:rFonts w:ascii="나눔바른고딕" w:eastAsia="나눔바른고딕" w:hAnsi="나눔바른고딕" w:hint="eastAsia"/>
              </w:rPr>
              <w:t>X</w:t>
            </w:r>
            <w:r w:rsidR="005461BE">
              <w:rPr>
                <w:rFonts w:ascii="나눔바른고딕" w:eastAsia="나눔바른고딕" w:hAnsi="나눔바른고딕"/>
              </w:rPr>
              <w:t>XXX</w:t>
            </w:r>
            <w:r w:rsidR="005461BE">
              <w:rPr>
                <w:rFonts w:ascii="나눔바른고딕" w:eastAsia="나눔바른고딕" w:hAnsi="나눔바른고딕" w:hint="eastAsia"/>
              </w:rPr>
              <w:t xml:space="preserve"> XXX</w:t>
            </w:r>
          </w:p>
          <w:p w14:paraId="07025302" w14:textId="77777777" w:rsidR="00ED7CFF" w:rsidRPr="000B2226" w:rsidRDefault="005929FD" w:rsidP="00992CEE">
            <w:pPr>
              <w:pStyle w:val="DefaultParagraphStyle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(</w:t>
            </w:r>
            <w:r w:rsidR="005461BE">
              <w:rPr>
                <w:rFonts w:ascii="나눔바른고딕" w:eastAsia="나눔바른고딕" w:hAnsi="나눔바른고딕" w:hint="eastAsia"/>
              </w:rPr>
              <w:t>X</w:t>
            </w:r>
            <w:r w:rsidR="005461BE">
              <w:rPr>
                <w:rFonts w:ascii="나눔바른고딕" w:eastAsia="나눔바른고딕" w:hAnsi="나눔바른고딕"/>
              </w:rPr>
              <w:t>X</w:t>
            </w:r>
            <w:r>
              <w:rPr>
                <w:rFonts w:ascii="나눔바른고딕" w:eastAsia="나눔바른고딕" w:hAnsi="나눔바른고딕" w:hint="eastAsia"/>
              </w:rPr>
              <w:t>동</w:t>
            </w:r>
            <w:r w:rsidR="005461BE">
              <w:rPr>
                <w:rFonts w:ascii="나눔바른고딕" w:eastAsia="나눔바른고딕" w:hAnsi="나눔바른고딕"/>
              </w:rPr>
              <w:t>X</w:t>
            </w:r>
            <w:r>
              <w:rPr>
                <w:rFonts w:ascii="나눔바른고딕" w:eastAsia="나눔바른고딕" w:hAnsi="나눔바른고딕" w:hint="eastAsia"/>
              </w:rPr>
              <w:t xml:space="preserve">가, </w:t>
            </w:r>
            <w:r w:rsidR="005461BE">
              <w:rPr>
                <w:rFonts w:ascii="나눔바른고딕" w:eastAsia="나눔바른고딕" w:hAnsi="나눔바른고딕" w:hint="eastAsia"/>
              </w:rPr>
              <w:t>X</w:t>
            </w:r>
            <w:r w:rsidR="005461BE">
              <w:rPr>
                <w:rFonts w:ascii="나눔바른고딕" w:eastAsia="나눔바른고딕" w:hAnsi="나눔바른고딕"/>
              </w:rPr>
              <w:t>X</w:t>
            </w:r>
            <w:r>
              <w:rPr>
                <w:rFonts w:ascii="나눔바른고딕" w:eastAsia="나눔바른고딕" w:hAnsi="나눔바른고딕" w:hint="eastAsia"/>
              </w:rPr>
              <w:t>빌딩</w:t>
            </w:r>
            <w:r w:rsidR="005461BE">
              <w:rPr>
                <w:rFonts w:ascii="나눔바른고딕" w:eastAsia="나눔바른고딕" w:hAnsi="나눔바른고딕" w:hint="eastAsia"/>
              </w:rPr>
              <w:t>X</w:t>
            </w:r>
            <w:r>
              <w:rPr>
                <w:rFonts w:ascii="나눔바른고딕" w:eastAsia="나눔바른고딕" w:hAnsi="나눔바른고딕" w:hint="eastAsia"/>
              </w:rPr>
              <w:t>층)</w:t>
            </w:r>
          </w:p>
          <w:p w14:paraId="7F371F08" w14:textId="77777777" w:rsidR="001530FF" w:rsidRPr="005461BE" w:rsidRDefault="001530FF" w:rsidP="00992CEE">
            <w:pPr>
              <w:pStyle w:val="DefaultParagraphStyle"/>
              <w:rPr>
                <w:rFonts w:ascii="나눔바른고딕" w:eastAsia="나눔바른고딕" w:hAnsi="나눔바른고딕"/>
              </w:rPr>
            </w:pPr>
          </w:p>
          <w:p w14:paraId="00AE75AA" w14:textId="77777777" w:rsidR="00992CEE" w:rsidRPr="000B2226" w:rsidRDefault="002543E0" w:rsidP="002543E0">
            <w:pPr>
              <w:pStyle w:val="DefaultParagraphStyle"/>
              <w:tabs>
                <w:tab w:val="left" w:pos="900"/>
              </w:tabs>
              <w:rPr>
                <w:rFonts w:ascii="나눔바른고딕" w:eastAsia="나눔바른고딕" w:hAnsi="나눔바른고딕"/>
              </w:rPr>
            </w:pPr>
            <w:r w:rsidRPr="000B2226">
              <w:rPr>
                <w:rFonts w:ascii="나눔바른고딕" w:eastAsia="나눔바른고딕" w:hAnsi="나눔바른고딕"/>
              </w:rPr>
              <w:t>㈜</w:t>
            </w:r>
            <w:r>
              <w:rPr>
                <w:rStyle w:val="DefaultTextRunStyle"/>
                <w:rFonts w:ascii="나눔바른고딕" w:eastAsia="나눔바른고딕" w:hAnsi="나눔바른고딕" w:hint="eastAsia"/>
              </w:rPr>
              <w:t xml:space="preserve"> </w:t>
            </w:r>
            <w:proofErr w:type="gramStart"/>
            <w:r w:rsidR="005461BE">
              <w:rPr>
                <w:rStyle w:val="DefaultTextRunStyle"/>
                <w:rFonts w:ascii="나눔바른고딕" w:eastAsia="나눔바른고딕" w:hAnsi="나눔바른고딕" w:hint="eastAsia"/>
              </w:rPr>
              <w:t>X</w:t>
            </w:r>
            <w:r w:rsidR="005461BE">
              <w:rPr>
                <w:rStyle w:val="DefaultTextRunStyle"/>
                <w:rFonts w:ascii="나눔바른고딕" w:eastAsia="나눔바른고딕" w:hAnsi="나눔바른고딕"/>
              </w:rPr>
              <w:t>XXX</w:t>
            </w:r>
            <w:r w:rsidR="00923C8B" w:rsidRPr="000B2226">
              <w:rPr>
                <w:rFonts w:ascii="나눔바른고딕" w:eastAsia="나눔바른고딕" w:hAnsi="나눔바른고딕" w:hint="eastAsia"/>
              </w:rPr>
              <w:t xml:space="preserve">  </w:t>
            </w:r>
            <w:r w:rsidR="00992CEE" w:rsidRPr="000B2226">
              <w:rPr>
                <w:rFonts w:ascii="나눔바른고딕" w:eastAsia="나눔바른고딕" w:hAnsi="나눔바른고딕" w:hint="eastAsia"/>
              </w:rPr>
              <w:t>(</w:t>
            </w:r>
            <w:proofErr w:type="gramEnd"/>
            <w:r w:rsidR="00992CEE" w:rsidRPr="000B2226">
              <w:rPr>
                <w:rFonts w:ascii="나눔바른고딕" w:eastAsia="나눔바른고딕" w:hAnsi="나눔바른고딕" w:hint="eastAsia"/>
              </w:rPr>
              <w:t>인)</w:t>
            </w:r>
          </w:p>
        </w:tc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</w:tcPr>
          <w:p w14:paraId="3FE4A2B2" w14:textId="77777777" w:rsidR="00992CEE" w:rsidRPr="000B2226" w:rsidRDefault="00992CEE" w:rsidP="00992CEE">
            <w:pPr>
              <w:pStyle w:val="DefaultParagraphStyle"/>
              <w:rPr>
                <w:rStyle w:val="DefaultTextRunStyle"/>
                <w:rFonts w:ascii="나눔바른고딕" w:eastAsia="나눔바른고딕" w:hAnsi="나눔바른고딕"/>
              </w:rPr>
            </w:pPr>
            <w:r w:rsidRPr="000B2226">
              <w:rPr>
                <w:rStyle w:val="DefaultTextRunStyle"/>
                <w:rFonts w:ascii="나눔바른고딕" w:eastAsia="나눔바른고딕" w:hAnsi="나눔바른고딕"/>
              </w:rPr>
              <w:t>“</w:t>
            </w:r>
            <w:r w:rsidR="00B20CA5">
              <w:rPr>
                <w:rStyle w:val="DefaultTextRunStyle"/>
                <w:rFonts w:ascii="나눔바른고딕" w:eastAsia="나눔바른고딕" w:hAnsi="나눔바른고딕" w:hint="eastAsia"/>
              </w:rPr>
              <w:t>을</w:t>
            </w:r>
            <w:r w:rsidRPr="000B2226">
              <w:rPr>
                <w:rStyle w:val="DefaultTextRunStyle"/>
                <w:rFonts w:ascii="나눔바른고딕" w:eastAsia="나눔바른고딕" w:hAnsi="나눔바른고딕"/>
              </w:rPr>
              <w:t>”</w:t>
            </w:r>
          </w:p>
          <w:p w14:paraId="41425963" w14:textId="77777777" w:rsidR="005461BE" w:rsidRDefault="005461BE" w:rsidP="005461BE">
            <w:pPr>
              <w:pStyle w:val="DefaultParagraphStyle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서울시 X</w:t>
            </w:r>
            <w:r>
              <w:rPr>
                <w:rFonts w:ascii="나눔바른고딕" w:eastAsia="나눔바른고딕" w:hAnsi="나눔바른고딕"/>
              </w:rPr>
              <w:t>X</w:t>
            </w:r>
            <w:r>
              <w:rPr>
                <w:rFonts w:ascii="나눔바른고딕" w:eastAsia="나눔바른고딕" w:hAnsi="나눔바른고딕" w:hint="eastAsia"/>
              </w:rPr>
              <w:t>구 X</w:t>
            </w:r>
            <w:r>
              <w:rPr>
                <w:rFonts w:ascii="나눔바른고딕" w:eastAsia="나눔바른고딕" w:hAnsi="나눔바른고딕"/>
              </w:rPr>
              <w:t>XXX</w:t>
            </w:r>
            <w:r>
              <w:rPr>
                <w:rFonts w:ascii="나눔바른고딕" w:eastAsia="나눔바른고딕" w:hAnsi="나눔바른고딕" w:hint="eastAsia"/>
              </w:rPr>
              <w:t xml:space="preserve"> XXX</w:t>
            </w:r>
          </w:p>
          <w:p w14:paraId="296BFE49" w14:textId="77777777" w:rsidR="005461BE" w:rsidRPr="000B2226" w:rsidRDefault="005461BE" w:rsidP="005461BE">
            <w:pPr>
              <w:pStyle w:val="DefaultParagraphStyle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(X</w:t>
            </w:r>
            <w:r>
              <w:rPr>
                <w:rFonts w:ascii="나눔바른고딕" w:eastAsia="나눔바른고딕" w:hAnsi="나눔바른고딕"/>
              </w:rPr>
              <w:t>X</w:t>
            </w:r>
            <w:r>
              <w:rPr>
                <w:rFonts w:ascii="나눔바른고딕" w:eastAsia="나눔바른고딕" w:hAnsi="나눔바른고딕" w:hint="eastAsia"/>
              </w:rPr>
              <w:t>동</w:t>
            </w:r>
            <w:r>
              <w:rPr>
                <w:rFonts w:ascii="나눔바른고딕" w:eastAsia="나눔바른고딕" w:hAnsi="나눔바른고딕"/>
              </w:rPr>
              <w:t>X</w:t>
            </w:r>
            <w:r>
              <w:rPr>
                <w:rFonts w:ascii="나눔바른고딕" w:eastAsia="나눔바른고딕" w:hAnsi="나눔바른고딕" w:hint="eastAsia"/>
              </w:rPr>
              <w:t>가, X</w:t>
            </w:r>
            <w:r>
              <w:rPr>
                <w:rFonts w:ascii="나눔바른고딕" w:eastAsia="나눔바른고딕" w:hAnsi="나눔바른고딕"/>
              </w:rPr>
              <w:t>X</w:t>
            </w:r>
            <w:r>
              <w:rPr>
                <w:rFonts w:ascii="나눔바른고딕" w:eastAsia="나눔바른고딕" w:hAnsi="나눔바른고딕" w:hint="eastAsia"/>
              </w:rPr>
              <w:t>빌딩X층)</w:t>
            </w:r>
          </w:p>
          <w:p w14:paraId="2F070FC3" w14:textId="77777777" w:rsidR="00923C8B" w:rsidRPr="005461BE" w:rsidRDefault="00923C8B" w:rsidP="00992CEE">
            <w:pPr>
              <w:pStyle w:val="DefaultParagraphStyle"/>
              <w:rPr>
                <w:rStyle w:val="DefaultTextRunStyle"/>
                <w:rFonts w:ascii="나눔바른고딕" w:eastAsia="나눔바른고딕" w:hAnsi="나눔바른고딕"/>
              </w:rPr>
            </w:pPr>
          </w:p>
          <w:p w14:paraId="3CF46C21" w14:textId="77777777" w:rsidR="00992CEE" w:rsidRPr="000B2226" w:rsidRDefault="005461BE" w:rsidP="00923C8B">
            <w:pPr>
              <w:pStyle w:val="DefaultParagraphStyle"/>
              <w:rPr>
                <w:rFonts w:ascii="나눔바른고딕" w:eastAsia="나눔바른고딕" w:hAnsi="나눔바른고딕"/>
              </w:rPr>
            </w:pPr>
            <w:proofErr w:type="gramStart"/>
            <w:r>
              <w:rPr>
                <w:rFonts w:ascii="나눔바른고딕" w:eastAsia="나눔바른고딕" w:hAnsi="나눔바른고딕" w:hint="eastAsia"/>
              </w:rPr>
              <w:t>X</w:t>
            </w:r>
            <w:r>
              <w:rPr>
                <w:rFonts w:ascii="나눔바른고딕" w:eastAsia="나눔바른고딕" w:hAnsi="나눔바른고딕"/>
              </w:rPr>
              <w:t>XXX</w:t>
            </w:r>
            <w:r w:rsidR="00597670" w:rsidRPr="000B2226">
              <w:rPr>
                <w:rFonts w:ascii="나눔바른고딕" w:eastAsia="나눔바른고딕" w:hAnsi="나눔바른고딕" w:hint="eastAsia"/>
              </w:rPr>
              <w:t xml:space="preserve">  (</w:t>
            </w:r>
            <w:proofErr w:type="gramEnd"/>
            <w:r w:rsidR="00597670" w:rsidRPr="000B2226">
              <w:rPr>
                <w:rFonts w:ascii="나눔바른고딕" w:eastAsia="나눔바른고딕" w:hAnsi="나눔바른고딕" w:hint="eastAsia"/>
              </w:rPr>
              <w:t>인)</w:t>
            </w:r>
          </w:p>
        </w:tc>
      </w:tr>
    </w:tbl>
    <w:p w14:paraId="7789EBC6" w14:textId="77777777" w:rsidR="001C5E5A" w:rsidRPr="000B2226" w:rsidRDefault="001C5E5A">
      <w:pPr>
        <w:pStyle w:val="DefaultParagraphStyle"/>
        <w:rPr>
          <w:rFonts w:ascii="나눔바른고딕" w:eastAsia="나눔바른고딕" w:hAnsi="나눔바른고딕"/>
        </w:rPr>
      </w:pPr>
    </w:p>
    <w:sectPr w:rsidR="001C5E5A" w:rsidRPr="000B2226" w:rsidSect="00845C78">
      <w:pgSz w:w="11955" w:h="16905"/>
      <w:pgMar w:top="851" w:right="1247" w:bottom="567" w:left="1247" w:header="1361" w:footer="13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45E43" w14:textId="77777777" w:rsidR="00845C78" w:rsidRDefault="00845C78" w:rsidP="00DB1C54">
      <w:pPr>
        <w:rPr>
          <w:rFonts w:hint="eastAsia"/>
        </w:rPr>
      </w:pPr>
      <w:r>
        <w:separator/>
      </w:r>
    </w:p>
  </w:endnote>
  <w:endnote w:type="continuationSeparator" w:id="0">
    <w:p w14:paraId="7257AE5E" w14:textId="77777777" w:rsidR="00845C78" w:rsidRDefault="00845C78" w:rsidP="00DB1C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880E6" w14:textId="77777777" w:rsidR="00845C78" w:rsidRDefault="00845C78" w:rsidP="00DB1C54">
      <w:pPr>
        <w:rPr>
          <w:rFonts w:hint="eastAsia"/>
        </w:rPr>
      </w:pPr>
      <w:r>
        <w:separator/>
      </w:r>
    </w:p>
  </w:footnote>
  <w:footnote w:type="continuationSeparator" w:id="0">
    <w:p w14:paraId="7B7C7377" w14:textId="77777777" w:rsidR="00845C78" w:rsidRDefault="00845C78" w:rsidP="00DB1C5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32095"/>
    <w:multiLevelType w:val="hybridMultilevel"/>
    <w:tmpl w:val="DCBCD5FE"/>
    <w:lvl w:ilvl="0" w:tplc="6A22F22A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C93237E"/>
    <w:multiLevelType w:val="hybridMultilevel"/>
    <w:tmpl w:val="786C5616"/>
    <w:lvl w:ilvl="0" w:tplc="17627E02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36878865">
    <w:abstractNumId w:val="1"/>
  </w:num>
  <w:num w:numId="2" w16cid:durableId="18082800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현석 신">
    <w15:presenceInfo w15:providerId="Windows Live" w15:userId="15143130ba72c5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bordersDoNotSurroundHeader/>
  <w:bordersDoNotSurroundFooter/>
  <w:proofState w:spelling="clean" w:grammar="clean"/>
  <w:trackRevisions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E5A"/>
    <w:rsid w:val="00001AC3"/>
    <w:rsid w:val="00014660"/>
    <w:rsid w:val="00024C77"/>
    <w:rsid w:val="00042FFE"/>
    <w:rsid w:val="00056D6D"/>
    <w:rsid w:val="0006455A"/>
    <w:rsid w:val="00074AF5"/>
    <w:rsid w:val="000842EA"/>
    <w:rsid w:val="000848DB"/>
    <w:rsid w:val="000B2226"/>
    <w:rsid w:val="000D134C"/>
    <w:rsid w:val="000D6E3E"/>
    <w:rsid w:val="000E1745"/>
    <w:rsid w:val="00102CE1"/>
    <w:rsid w:val="0010440C"/>
    <w:rsid w:val="00122453"/>
    <w:rsid w:val="00124727"/>
    <w:rsid w:val="0012579B"/>
    <w:rsid w:val="00140D71"/>
    <w:rsid w:val="00146524"/>
    <w:rsid w:val="001530FF"/>
    <w:rsid w:val="001825AD"/>
    <w:rsid w:val="00182619"/>
    <w:rsid w:val="00194D4C"/>
    <w:rsid w:val="001A1756"/>
    <w:rsid w:val="001A5FDA"/>
    <w:rsid w:val="001A7433"/>
    <w:rsid w:val="001B5639"/>
    <w:rsid w:val="001C5E5A"/>
    <w:rsid w:val="001F4D23"/>
    <w:rsid w:val="0025414A"/>
    <w:rsid w:val="002543E0"/>
    <w:rsid w:val="00262967"/>
    <w:rsid w:val="00276308"/>
    <w:rsid w:val="00276B59"/>
    <w:rsid w:val="00277EE1"/>
    <w:rsid w:val="002910F1"/>
    <w:rsid w:val="002C542B"/>
    <w:rsid w:val="002C7818"/>
    <w:rsid w:val="002D2C12"/>
    <w:rsid w:val="002E0979"/>
    <w:rsid w:val="002F242C"/>
    <w:rsid w:val="00304622"/>
    <w:rsid w:val="00313780"/>
    <w:rsid w:val="00332992"/>
    <w:rsid w:val="00342778"/>
    <w:rsid w:val="00342C4A"/>
    <w:rsid w:val="0036440D"/>
    <w:rsid w:val="00366E54"/>
    <w:rsid w:val="00372129"/>
    <w:rsid w:val="003841EA"/>
    <w:rsid w:val="003A37C0"/>
    <w:rsid w:val="003A510A"/>
    <w:rsid w:val="003D5071"/>
    <w:rsid w:val="003E2519"/>
    <w:rsid w:val="0040022E"/>
    <w:rsid w:val="0040148D"/>
    <w:rsid w:val="004133C3"/>
    <w:rsid w:val="00420926"/>
    <w:rsid w:val="00471FBB"/>
    <w:rsid w:val="004776D6"/>
    <w:rsid w:val="00481C8A"/>
    <w:rsid w:val="004841EC"/>
    <w:rsid w:val="00487E80"/>
    <w:rsid w:val="00497700"/>
    <w:rsid w:val="004A558F"/>
    <w:rsid w:val="004D2C5E"/>
    <w:rsid w:val="004E12D3"/>
    <w:rsid w:val="005055F8"/>
    <w:rsid w:val="00512377"/>
    <w:rsid w:val="00515474"/>
    <w:rsid w:val="00523905"/>
    <w:rsid w:val="00526A48"/>
    <w:rsid w:val="00537BF4"/>
    <w:rsid w:val="005429FD"/>
    <w:rsid w:val="005461BE"/>
    <w:rsid w:val="00560B3A"/>
    <w:rsid w:val="005630A7"/>
    <w:rsid w:val="005711E3"/>
    <w:rsid w:val="005835E8"/>
    <w:rsid w:val="005922B4"/>
    <w:rsid w:val="005929FD"/>
    <w:rsid w:val="00594F60"/>
    <w:rsid w:val="00597670"/>
    <w:rsid w:val="005A73B2"/>
    <w:rsid w:val="005B7B5D"/>
    <w:rsid w:val="006044DE"/>
    <w:rsid w:val="006056B8"/>
    <w:rsid w:val="00614BD5"/>
    <w:rsid w:val="00614D28"/>
    <w:rsid w:val="0063521F"/>
    <w:rsid w:val="00635390"/>
    <w:rsid w:val="006374D5"/>
    <w:rsid w:val="0064214A"/>
    <w:rsid w:val="00650067"/>
    <w:rsid w:val="00654C2C"/>
    <w:rsid w:val="00660178"/>
    <w:rsid w:val="00676D75"/>
    <w:rsid w:val="006911C0"/>
    <w:rsid w:val="006A7F7A"/>
    <w:rsid w:val="006B3C06"/>
    <w:rsid w:val="006B53DA"/>
    <w:rsid w:val="006D5575"/>
    <w:rsid w:val="006E6846"/>
    <w:rsid w:val="00716456"/>
    <w:rsid w:val="007224B7"/>
    <w:rsid w:val="007454C3"/>
    <w:rsid w:val="007A6173"/>
    <w:rsid w:val="007C2699"/>
    <w:rsid w:val="007D3D06"/>
    <w:rsid w:val="007F7ABC"/>
    <w:rsid w:val="00801CB5"/>
    <w:rsid w:val="00803C79"/>
    <w:rsid w:val="00816A3A"/>
    <w:rsid w:val="0082337F"/>
    <w:rsid w:val="00845C78"/>
    <w:rsid w:val="008547AC"/>
    <w:rsid w:val="00872C14"/>
    <w:rsid w:val="00873DB2"/>
    <w:rsid w:val="00875D40"/>
    <w:rsid w:val="008A0315"/>
    <w:rsid w:val="008A192B"/>
    <w:rsid w:val="008B45E1"/>
    <w:rsid w:val="008E2312"/>
    <w:rsid w:val="008F0B58"/>
    <w:rsid w:val="00916832"/>
    <w:rsid w:val="0092104E"/>
    <w:rsid w:val="00923C8B"/>
    <w:rsid w:val="00955443"/>
    <w:rsid w:val="009649B0"/>
    <w:rsid w:val="00973BE6"/>
    <w:rsid w:val="00982751"/>
    <w:rsid w:val="00986B72"/>
    <w:rsid w:val="00992CEE"/>
    <w:rsid w:val="009979BB"/>
    <w:rsid w:val="009B3954"/>
    <w:rsid w:val="009B7EFD"/>
    <w:rsid w:val="00A05532"/>
    <w:rsid w:val="00A22C3C"/>
    <w:rsid w:val="00A30F0B"/>
    <w:rsid w:val="00A31EE7"/>
    <w:rsid w:val="00A455E1"/>
    <w:rsid w:val="00A46C1E"/>
    <w:rsid w:val="00A545D8"/>
    <w:rsid w:val="00A56DAD"/>
    <w:rsid w:val="00A631E8"/>
    <w:rsid w:val="00A65D4D"/>
    <w:rsid w:val="00A76821"/>
    <w:rsid w:val="00AB6AC6"/>
    <w:rsid w:val="00AC0B53"/>
    <w:rsid w:val="00AD4CEF"/>
    <w:rsid w:val="00B16445"/>
    <w:rsid w:val="00B20CA5"/>
    <w:rsid w:val="00B22DC8"/>
    <w:rsid w:val="00B33139"/>
    <w:rsid w:val="00B34ABE"/>
    <w:rsid w:val="00B412B1"/>
    <w:rsid w:val="00B640FD"/>
    <w:rsid w:val="00B8392A"/>
    <w:rsid w:val="00B856DF"/>
    <w:rsid w:val="00BB1597"/>
    <w:rsid w:val="00BB72D9"/>
    <w:rsid w:val="00C04B71"/>
    <w:rsid w:val="00C106F7"/>
    <w:rsid w:val="00C117D1"/>
    <w:rsid w:val="00C24597"/>
    <w:rsid w:val="00C53150"/>
    <w:rsid w:val="00C81718"/>
    <w:rsid w:val="00C825A3"/>
    <w:rsid w:val="00C87D5A"/>
    <w:rsid w:val="00C92DED"/>
    <w:rsid w:val="00C97ECC"/>
    <w:rsid w:val="00CB0AFD"/>
    <w:rsid w:val="00CC65BA"/>
    <w:rsid w:val="00CD6B37"/>
    <w:rsid w:val="00CE0BC5"/>
    <w:rsid w:val="00D33313"/>
    <w:rsid w:val="00D3496C"/>
    <w:rsid w:val="00D35F7E"/>
    <w:rsid w:val="00D47462"/>
    <w:rsid w:val="00D57CAA"/>
    <w:rsid w:val="00D64771"/>
    <w:rsid w:val="00D833F2"/>
    <w:rsid w:val="00DA34F4"/>
    <w:rsid w:val="00DB1C54"/>
    <w:rsid w:val="00DE495A"/>
    <w:rsid w:val="00E0438D"/>
    <w:rsid w:val="00E04628"/>
    <w:rsid w:val="00E50BDF"/>
    <w:rsid w:val="00E50CE1"/>
    <w:rsid w:val="00E605FD"/>
    <w:rsid w:val="00E614C2"/>
    <w:rsid w:val="00E70742"/>
    <w:rsid w:val="00E774A6"/>
    <w:rsid w:val="00E77511"/>
    <w:rsid w:val="00EA3150"/>
    <w:rsid w:val="00EC7795"/>
    <w:rsid w:val="00ED7CFF"/>
    <w:rsid w:val="00F005A2"/>
    <w:rsid w:val="00F225F3"/>
    <w:rsid w:val="00F25F34"/>
    <w:rsid w:val="00F27999"/>
    <w:rsid w:val="00F37D8F"/>
    <w:rsid w:val="00F51BCE"/>
    <w:rsid w:val="00F60A79"/>
    <w:rsid w:val="00F66407"/>
    <w:rsid w:val="00F77A83"/>
    <w:rsid w:val="00FD0431"/>
    <w:rsid w:val="00FD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75E48"/>
  <w15:docId w15:val="{4D77B4BD-8201-4BB2-B56B-5CAE272B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2C54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rsid w:val="002C542B"/>
    <w:pPr>
      <w:wordWrap w:val="0"/>
    </w:pPr>
  </w:style>
  <w:style w:type="paragraph" w:customStyle="1" w:styleId="DefaultNumberingStyle">
    <w:name w:val="Default Numbering Style"/>
    <w:rsid w:val="002C542B"/>
    <w:pPr>
      <w:ind w:leftChars="400" w:left="800"/>
    </w:pPr>
  </w:style>
  <w:style w:type="character" w:customStyle="1" w:styleId="DefaultTextRunStyle">
    <w:name w:val="Default TextRun Style"/>
    <w:rsid w:val="002C542B"/>
    <w:rPr>
      <w:rFonts w:ascii="NanumGothic" w:eastAsia="NanumGothic"/>
      <w:color w:val="000000"/>
      <w:sz w:val="20"/>
      <w:szCs w:val="20"/>
    </w:rPr>
  </w:style>
  <w:style w:type="character" w:customStyle="1" w:styleId="DefaultFootnoteStyle">
    <w:name w:val="Default Footnote Style"/>
    <w:rsid w:val="002C542B"/>
    <w:rPr>
      <w:vertAlign w:val="superscript"/>
    </w:rPr>
  </w:style>
  <w:style w:type="table" w:customStyle="1" w:styleId="DefaultTableStyle">
    <w:name w:val="Default Table Style"/>
    <w:rsid w:val="002C542B"/>
    <w:pPr>
      <w:spacing w:line="259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Char"/>
    <w:uiPriority w:val="99"/>
    <w:semiHidden/>
    <w:unhideWhenUsed/>
    <w:locked/>
    <w:rsid w:val="003D507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507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20"/>
    <w:qFormat/>
    <w:locked/>
    <w:rsid w:val="00992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0"/>
    <w:uiPriority w:val="99"/>
    <w:semiHidden/>
    <w:unhideWhenUsed/>
    <w:locked/>
    <w:rsid w:val="00992CEE"/>
  </w:style>
  <w:style w:type="character" w:customStyle="1" w:styleId="Char0">
    <w:name w:val="날짜 Char"/>
    <w:basedOn w:val="a0"/>
    <w:link w:val="a5"/>
    <w:uiPriority w:val="99"/>
    <w:semiHidden/>
    <w:rsid w:val="00992CEE"/>
  </w:style>
  <w:style w:type="paragraph" w:styleId="a6">
    <w:name w:val="header"/>
    <w:basedOn w:val="a"/>
    <w:link w:val="Char1"/>
    <w:uiPriority w:val="99"/>
    <w:unhideWhenUsed/>
    <w:locked/>
    <w:rsid w:val="00DB1C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DB1C54"/>
  </w:style>
  <w:style w:type="paragraph" w:styleId="a7">
    <w:name w:val="footer"/>
    <w:basedOn w:val="a"/>
    <w:link w:val="Char2"/>
    <w:uiPriority w:val="99"/>
    <w:unhideWhenUsed/>
    <w:locked/>
    <w:rsid w:val="00DB1C5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DB1C54"/>
  </w:style>
  <w:style w:type="paragraph" w:customStyle="1" w:styleId="defaultparagraphstyle0">
    <w:name w:val="defaultparagraphstyle"/>
    <w:basedOn w:val="a"/>
    <w:rsid w:val="00140D7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defaulttextrunstyle0">
    <w:name w:val="defaulttextrunstyle"/>
    <w:basedOn w:val="a0"/>
    <w:rsid w:val="00140D71"/>
  </w:style>
  <w:style w:type="character" w:customStyle="1" w:styleId="apple-converted-space">
    <w:name w:val="apple-converted-space"/>
    <w:basedOn w:val="a0"/>
    <w:rsid w:val="00140D71"/>
  </w:style>
  <w:style w:type="paragraph" w:styleId="a8">
    <w:name w:val="Revision"/>
    <w:hidden/>
    <w:uiPriority w:val="65"/>
    <w:locked/>
    <w:rsid w:val="007454C3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80C04D77-B598-40A5-AEE8-4F3997D017A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B767BF-C887-4EE6-A525-68C63C32031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정현호</dc:creator>
  <cp:lastModifiedBy>현석 신</cp:lastModifiedBy>
  <cp:revision>37</cp:revision>
  <cp:lastPrinted>2016-06-28T08:31:00Z</cp:lastPrinted>
  <dcterms:created xsi:type="dcterms:W3CDTF">2017-02-20T05:43:00Z</dcterms:created>
  <dcterms:modified xsi:type="dcterms:W3CDTF">2024-04-13T13:21:00Z</dcterms:modified>
</cp:coreProperties>
</file>